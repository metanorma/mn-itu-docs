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Layout w:type="fixed"/>
        <w:tblLook w:val="0000" w:firstRow="0" w:lastRow="0" w:firstColumn="0" w:lastColumn="0" w:noHBand="0" w:noVBand="0"/>
      </w:tblPr>
      <w:tblGrid>
        <w:gridCol w:w="1418"/>
        <w:gridCol w:w="10"/>
        <w:gridCol w:w="2520"/>
        <w:gridCol w:w="2029"/>
        <w:gridCol w:w="3971"/>
      </w:tblGrid>
      <w:tr w:rsidR="00B76C13" w:rsidRPr="006A2D05" w14:paraId="241251FB" w14:textId="77777777" w:rsidTr="008F55A7">
        <w:trPr>
          <w:trHeight w:hRule="exact" w:val="1418"/>
        </w:trPr>
        <w:tc>
          <w:tcPr>
            <w:tcW w:w="1428" w:type="dxa"/>
            <w:gridSpan w:val="2"/>
          </w:tcPr>
          <w:p w14:paraId="0A725575" w14:textId="42500ED1" w:rsidR="00B76C13" w:rsidRPr="006A2D05" w:rsidRDefault="00B76C13" w:rsidP="008F55A7"/>
          <w:p w14:paraId="5F45102A" w14:textId="77777777" w:rsidR="00B76C13" w:rsidRPr="006A2D05" w:rsidRDefault="00B76C13" w:rsidP="008F55A7">
            <w:pPr>
              <w:rPr>
                <w:b/>
                <w:sz w:val="16"/>
              </w:rPr>
            </w:pPr>
          </w:p>
        </w:tc>
        <w:tc>
          <w:tcPr>
            <w:tcW w:w="8520" w:type="dxa"/>
            <w:gridSpan w:val="3"/>
          </w:tcPr>
          <w:p w14:paraId="778A10F8" w14:textId="77777777" w:rsidR="00B76C13" w:rsidRPr="006A2D05" w:rsidRDefault="00B76C13" w:rsidP="008F55A7">
            <w:pPr>
              <w:rPr>
                <w:rFonts w:ascii="Arial" w:hAnsi="Arial" w:cs="Arial"/>
              </w:rPr>
            </w:pPr>
          </w:p>
          <w:p w14:paraId="06B9E1A6" w14:textId="77777777" w:rsidR="00B76C13" w:rsidRPr="006A2D05" w:rsidRDefault="00B76C13" w:rsidP="008F55A7">
            <w:pPr>
              <w:spacing w:before="284"/>
              <w:rPr>
                <w:rFonts w:ascii="Arial" w:hAnsi="Arial" w:cs="Arial"/>
                <w:b/>
                <w:bCs/>
                <w:sz w:val="18"/>
              </w:rPr>
            </w:pPr>
            <w:r w:rsidRPr="006A2D05">
              <w:rPr>
                <w:rFonts w:ascii="Arial" w:hAnsi="Arial" w:cs="Arial"/>
                <w:b/>
                <w:bCs/>
                <w:color w:val="808080"/>
                <w:spacing w:val="100"/>
              </w:rPr>
              <w:t>International Telecommunication Union</w:t>
            </w:r>
          </w:p>
        </w:tc>
      </w:tr>
      <w:tr w:rsidR="00B76C13" w:rsidRPr="006A2D05" w14:paraId="034212D4" w14:textId="77777777" w:rsidTr="008F55A7">
        <w:trPr>
          <w:trHeight w:hRule="exact" w:val="992"/>
        </w:trPr>
        <w:tc>
          <w:tcPr>
            <w:tcW w:w="1428" w:type="dxa"/>
            <w:gridSpan w:val="2"/>
          </w:tcPr>
          <w:p w14:paraId="6DDFD842" w14:textId="77777777" w:rsidR="00B76C13" w:rsidRPr="006A2D05" w:rsidRDefault="00B76C13" w:rsidP="008F55A7"/>
        </w:tc>
        <w:tc>
          <w:tcPr>
            <w:tcW w:w="8520" w:type="dxa"/>
            <w:gridSpan w:val="3"/>
          </w:tcPr>
          <w:p w14:paraId="3F784028" w14:textId="77777777" w:rsidR="00B76C13" w:rsidRPr="006A2D05" w:rsidRDefault="00B76C13" w:rsidP="008F55A7"/>
        </w:tc>
      </w:tr>
      <w:tr w:rsidR="00B76C13" w:rsidRPr="006A2D05" w14:paraId="1FBFD575" w14:textId="77777777" w:rsidTr="008F55A7">
        <w:tblPrEx>
          <w:tblCellMar>
            <w:left w:w="85" w:type="dxa"/>
            <w:right w:w="85" w:type="dxa"/>
          </w:tblCellMar>
        </w:tblPrEx>
        <w:trPr>
          <w:gridBefore w:val="2"/>
          <w:wBefore w:w="1428" w:type="dxa"/>
        </w:trPr>
        <w:tc>
          <w:tcPr>
            <w:tcW w:w="2520" w:type="dxa"/>
          </w:tcPr>
          <w:p w14:paraId="18D90FC2" w14:textId="77777777" w:rsidR="00B76C13" w:rsidRPr="006A2D05" w:rsidRDefault="00B76C13" w:rsidP="008F55A7">
            <w:pPr>
              <w:rPr>
                <w:b/>
                <w:sz w:val="18"/>
              </w:rPr>
            </w:pPr>
            <w:bookmarkStart w:id="0" w:name="dnume" w:colFirst="1" w:colLast="1"/>
            <w:r w:rsidRPr="006A2D05">
              <w:rPr>
                <w:rFonts w:ascii="Arial" w:hAnsi="Arial"/>
                <w:b/>
                <w:spacing w:val="40"/>
                <w:sz w:val="72"/>
              </w:rPr>
              <w:t>ITU-T</w:t>
            </w:r>
          </w:p>
        </w:tc>
        <w:tc>
          <w:tcPr>
            <w:tcW w:w="6000" w:type="dxa"/>
            <w:gridSpan w:val="2"/>
          </w:tcPr>
          <w:p w14:paraId="5A3E368E" w14:textId="257C2CA3" w:rsidR="00B76C13" w:rsidRPr="006A2D05" w:rsidRDefault="007E4177" w:rsidP="0008690C">
            <w:pPr>
              <w:spacing w:before="240"/>
              <w:jc w:val="right"/>
              <w:rPr>
                <w:rFonts w:ascii="Arial" w:hAnsi="Arial" w:cs="Arial"/>
                <w:b/>
                <w:bCs/>
                <w:sz w:val="60"/>
                <w:szCs w:val="60"/>
              </w:rPr>
            </w:pPr>
            <w:r>
              <w:rPr>
                <w:rFonts w:ascii="Arial" w:hAnsi="Arial" w:cs="Arial"/>
                <w:b/>
                <w:bCs/>
                <w:sz w:val="60"/>
                <w:szCs w:val="60"/>
              </w:rPr>
              <w:t xml:space="preserve">G.8101/Y.1355 </w:t>
            </w:r>
            <w:r w:rsidR="00B76C13" w:rsidRPr="006A2D05">
              <w:rPr>
                <w:rFonts w:ascii="Arial" w:hAnsi="Arial" w:cs="Arial"/>
                <w:b/>
                <w:bCs/>
                <w:sz w:val="60"/>
                <w:szCs w:val="60"/>
              </w:rPr>
              <w:t>Implement</w:t>
            </w:r>
            <w:r w:rsidR="00CC3A2B">
              <w:rPr>
                <w:rFonts w:ascii="Arial" w:hAnsi="Arial" w:cs="Arial"/>
                <w:b/>
                <w:bCs/>
                <w:sz w:val="60"/>
                <w:szCs w:val="60"/>
              </w:rPr>
              <w:t>ers'</w:t>
            </w:r>
            <w:r w:rsidR="00B76C13" w:rsidRPr="006A2D05">
              <w:rPr>
                <w:rFonts w:ascii="Arial" w:hAnsi="Arial" w:cs="Arial"/>
                <w:b/>
                <w:bCs/>
                <w:sz w:val="60"/>
                <w:szCs w:val="60"/>
              </w:rPr>
              <w:t xml:space="preserve"> Guide</w:t>
            </w:r>
          </w:p>
        </w:tc>
      </w:tr>
      <w:tr w:rsidR="00B76C13" w:rsidRPr="006A2D05" w14:paraId="2ABBC853" w14:textId="77777777" w:rsidTr="008F55A7">
        <w:tblPrEx>
          <w:tblCellMar>
            <w:left w:w="85" w:type="dxa"/>
            <w:right w:w="85" w:type="dxa"/>
          </w:tblCellMar>
        </w:tblPrEx>
        <w:trPr>
          <w:gridBefore w:val="2"/>
          <w:wBefore w:w="1428" w:type="dxa"/>
          <w:trHeight w:val="974"/>
        </w:trPr>
        <w:tc>
          <w:tcPr>
            <w:tcW w:w="4549" w:type="dxa"/>
            <w:gridSpan w:val="2"/>
          </w:tcPr>
          <w:p w14:paraId="1D6CA440" w14:textId="40C2FF0C" w:rsidR="00B76C13" w:rsidRPr="006A2D05" w:rsidRDefault="00B76C13" w:rsidP="008F55A7">
            <w:pPr>
              <w:rPr>
                <w:b/>
              </w:rPr>
            </w:pPr>
            <w:bookmarkStart w:id="1" w:name="ddatee" w:colFirst="1" w:colLast="1"/>
            <w:bookmarkEnd w:id="0"/>
            <w:r w:rsidRPr="006A2D05">
              <w:rPr>
                <w:rFonts w:ascii="Arial" w:hAnsi="Arial"/>
              </w:rPr>
              <w:t>TE</w:t>
            </w:r>
            <w:r w:rsidR="0097763E">
              <w:rPr>
                <w:rFonts w:ascii="Arial" w:hAnsi="Arial"/>
              </w:rPr>
              <w:t>LECOMMUNICATION</w:t>
            </w:r>
            <w:r w:rsidR="0097763E">
              <w:rPr>
                <w:rFonts w:ascii="Arial" w:hAnsi="Arial"/>
              </w:rPr>
              <w:br/>
              <w:t>STANDARDIZATION SECTOR</w:t>
            </w:r>
            <w:r w:rsidR="0097763E">
              <w:rPr>
                <w:rFonts w:ascii="Arial" w:hAnsi="Arial"/>
              </w:rPr>
              <w:br/>
              <w:t>OF</w:t>
            </w:r>
            <w:r w:rsidRPr="006A2D05">
              <w:rPr>
                <w:rFonts w:ascii="Arial" w:hAnsi="Arial"/>
              </w:rPr>
              <w:t xml:space="preserve"> ITU</w:t>
            </w:r>
          </w:p>
        </w:tc>
        <w:tc>
          <w:tcPr>
            <w:tcW w:w="3971" w:type="dxa"/>
          </w:tcPr>
          <w:p w14:paraId="6BE5EE4F" w14:textId="77777777" w:rsidR="00B76C13" w:rsidRPr="006A2D05" w:rsidRDefault="00B76C13" w:rsidP="008F55A7">
            <w:pPr>
              <w:spacing w:before="284"/>
              <w:rPr>
                <w:rFonts w:ascii="Arial" w:hAnsi="Arial"/>
                <w:sz w:val="28"/>
              </w:rPr>
            </w:pPr>
          </w:p>
          <w:p w14:paraId="6EF43C57" w14:textId="7A62C27A" w:rsidR="00B76C13" w:rsidRPr="006A2D05" w:rsidRDefault="00B76C13" w:rsidP="008F55A7">
            <w:pPr>
              <w:wordWrap w:val="0"/>
              <w:spacing w:before="284"/>
              <w:jc w:val="right"/>
              <w:rPr>
                <w:rFonts w:ascii="Arial" w:hAnsi="Arial"/>
                <w:sz w:val="28"/>
              </w:rPr>
            </w:pPr>
            <w:r w:rsidRPr="006A2D05">
              <w:rPr>
                <w:rFonts w:ascii="Arial" w:hAnsi="Arial"/>
                <w:sz w:val="28"/>
              </w:rPr>
              <w:t>(</w:t>
            </w:r>
            <w:r w:rsidR="006657DA">
              <w:rPr>
                <w:rFonts w:ascii="Arial" w:hAnsi="Arial"/>
                <w:sz w:val="28"/>
              </w:rPr>
              <w:t>19 OCT</w:t>
            </w:r>
            <w:r w:rsidRPr="006A2D05">
              <w:rPr>
                <w:rFonts w:ascii="Arial" w:hAnsi="Arial"/>
                <w:sz w:val="28"/>
              </w:rPr>
              <w:t xml:space="preserve"> </w:t>
            </w:r>
            <w:r w:rsidR="006657DA">
              <w:rPr>
                <w:rFonts w:ascii="Arial" w:hAnsi="Arial"/>
                <w:sz w:val="28"/>
              </w:rPr>
              <w:t>2018</w:t>
            </w:r>
            <w:r w:rsidRPr="006A2D05">
              <w:rPr>
                <w:rFonts w:ascii="Arial" w:hAnsi="Arial"/>
                <w:sz w:val="28"/>
              </w:rPr>
              <w:t>)</w:t>
            </w:r>
          </w:p>
        </w:tc>
      </w:tr>
      <w:tr w:rsidR="00B76C13" w:rsidRPr="006A2D05" w14:paraId="6069F209" w14:textId="77777777" w:rsidTr="008F55A7">
        <w:trPr>
          <w:cantSplit/>
          <w:trHeight w:hRule="exact" w:val="3402"/>
        </w:trPr>
        <w:tc>
          <w:tcPr>
            <w:tcW w:w="1418" w:type="dxa"/>
          </w:tcPr>
          <w:p w14:paraId="0100CF3B" w14:textId="77777777" w:rsidR="00B76C13" w:rsidRPr="006A2D05" w:rsidRDefault="00B76C13" w:rsidP="008F55A7">
            <w:pPr>
              <w:tabs>
                <w:tab w:val="right" w:pos="9639"/>
              </w:tabs>
              <w:rPr>
                <w:rFonts w:ascii="Arial" w:hAnsi="Arial"/>
                <w:sz w:val="18"/>
              </w:rPr>
            </w:pPr>
            <w:bookmarkStart w:id="2" w:name="dsece" w:colFirst="1" w:colLast="1"/>
            <w:bookmarkEnd w:id="1"/>
          </w:p>
        </w:tc>
        <w:tc>
          <w:tcPr>
            <w:tcW w:w="8530" w:type="dxa"/>
            <w:gridSpan w:val="4"/>
            <w:tcBorders>
              <w:bottom w:val="single" w:sz="12" w:space="0" w:color="auto"/>
            </w:tcBorders>
            <w:vAlign w:val="bottom"/>
          </w:tcPr>
          <w:p w14:paraId="288F14D4" w14:textId="77777777" w:rsidR="006657DA" w:rsidRPr="007307BA" w:rsidRDefault="006657DA" w:rsidP="006657DA">
            <w:pPr>
              <w:tabs>
                <w:tab w:val="right" w:pos="9639"/>
              </w:tabs>
              <w:rPr>
                <w:rFonts w:ascii="Arial" w:hAnsi="Arial" w:cs="Arial"/>
                <w:sz w:val="32"/>
                <w:lang w:val="en-US"/>
              </w:rPr>
            </w:pPr>
            <w:r w:rsidRPr="007307BA">
              <w:rPr>
                <w:rFonts w:ascii="Arial" w:hAnsi="Arial"/>
                <w:sz w:val="32"/>
              </w:rPr>
              <w:t xml:space="preserve">SERIES </w:t>
            </w:r>
            <w:r w:rsidRPr="007307BA">
              <w:t xml:space="preserve"> </w:t>
            </w:r>
            <w:r w:rsidRPr="007307BA">
              <w:rPr>
                <w:rFonts w:ascii="Arial" w:hAnsi="Arial"/>
                <w:sz w:val="32"/>
              </w:rPr>
              <w:t>G: TRANSMISSION SYSTEMS AND MEDIA, DIGITAL SYSTEMS AND NETWORKS</w:t>
            </w:r>
            <w:r w:rsidRPr="007307BA">
              <w:rPr>
                <w:rFonts w:ascii="Arial" w:hAnsi="Arial" w:cs="Arial"/>
                <w:sz w:val="32"/>
                <w:lang w:val="en-US"/>
              </w:rPr>
              <w:t xml:space="preserve"> </w:t>
            </w:r>
          </w:p>
          <w:p w14:paraId="751D2609" w14:textId="141EE27C" w:rsidR="00B76C13" w:rsidRPr="006A2D05" w:rsidRDefault="006657DA" w:rsidP="006657DA">
            <w:pPr>
              <w:tabs>
                <w:tab w:val="right" w:pos="9639"/>
              </w:tabs>
              <w:rPr>
                <w:rFonts w:ascii="Arial" w:hAnsi="Arial" w:cs="Arial"/>
                <w:sz w:val="32"/>
              </w:rPr>
            </w:pPr>
            <w:r w:rsidRPr="007307BA">
              <w:rPr>
                <w:rFonts w:ascii="Arial" w:hAnsi="Arial" w:cs="Arial"/>
                <w:sz w:val="32"/>
                <w:lang w:val="en-US"/>
              </w:rPr>
              <w:t>Digital networks – General aspects</w:t>
            </w:r>
          </w:p>
          <w:p w14:paraId="7A4912FA" w14:textId="77777777" w:rsidR="00B76C13" w:rsidRPr="006A2D05" w:rsidRDefault="00B76C13" w:rsidP="008F55A7">
            <w:pPr>
              <w:tabs>
                <w:tab w:val="right" w:pos="9639"/>
              </w:tabs>
              <w:rPr>
                <w:rFonts w:ascii="Arial" w:hAnsi="Arial"/>
                <w:sz w:val="32"/>
              </w:rPr>
            </w:pPr>
          </w:p>
        </w:tc>
      </w:tr>
      <w:tr w:rsidR="00B76C13" w:rsidRPr="006A2D05" w14:paraId="270FE1A4" w14:textId="77777777" w:rsidTr="008F55A7">
        <w:trPr>
          <w:cantSplit/>
          <w:trHeight w:hRule="exact" w:val="4200"/>
        </w:trPr>
        <w:tc>
          <w:tcPr>
            <w:tcW w:w="1418" w:type="dxa"/>
          </w:tcPr>
          <w:p w14:paraId="5B772ECA" w14:textId="77777777" w:rsidR="00B76C13" w:rsidRPr="006A2D05" w:rsidRDefault="00B76C13" w:rsidP="008F55A7">
            <w:pPr>
              <w:tabs>
                <w:tab w:val="right" w:pos="9639"/>
              </w:tabs>
              <w:rPr>
                <w:rFonts w:ascii="Arial" w:hAnsi="Arial"/>
                <w:sz w:val="18"/>
              </w:rPr>
            </w:pPr>
            <w:bookmarkStart w:id="3" w:name="c1tite" w:colFirst="1" w:colLast="1"/>
            <w:bookmarkEnd w:id="2"/>
          </w:p>
        </w:tc>
        <w:tc>
          <w:tcPr>
            <w:tcW w:w="8530" w:type="dxa"/>
            <w:gridSpan w:val="4"/>
          </w:tcPr>
          <w:p w14:paraId="064AEE54" w14:textId="77777777" w:rsidR="008F55A7" w:rsidRPr="006A2D05" w:rsidRDefault="008F55A7" w:rsidP="008F55A7">
            <w:pPr>
              <w:tabs>
                <w:tab w:val="right" w:pos="9639"/>
              </w:tabs>
              <w:rPr>
                <w:rFonts w:ascii="Arial" w:hAnsi="Arial"/>
                <w:sz w:val="36"/>
              </w:rPr>
            </w:pPr>
          </w:p>
          <w:p w14:paraId="03A5B20F" w14:textId="3F8BD22F" w:rsidR="008F55A7" w:rsidRPr="006A2D05" w:rsidRDefault="008F55A7">
            <w:pPr>
              <w:tabs>
                <w:tab w:val="right" w:pos="9639"/>
              </w:tabs>
              <w:rPr>
                <w:rFonts w:ascii="Arial" w:hAnsi="Arial"/>
                <w:b/>
                <w:sz w:val="36"/>
              </w:rPr>
            </w:pPr>
            <w:r w:rsidRPr="006A2D05">
              <w:rPr>
                <w:rFonts w:ascii="Arial" w:hAnsi="Arial"/>
                <w:b/>
                <w:sz w:val="36"/>
              </w:rPr>
              <w:t>Implement</w:t>
            </w:r>
            <w:r w:rsidR="00CC3A2B">
              <w:rPr>
                <w:rFonts w:ascii="Arial" w:hAnsi="Arial"/>
                <w:b/>
                <w:sz w:val="36"/>
              </w:rPr>
              <w:t>ers'</w:t>
            </w:r>
            <w:r w:rsidRPr="006A2D05">
              <w:rPr>
                <w:rFonts w:ascii="Arial" w:hAnsi="Arial"/>
                <w:b/>
                <w:sz w:val="36"/>
              </w:rPr>
              <w:t xml:space="preserve"> </w:t>
            </w:r>
            <w:r w:rsidR="00CC3A2B">
              <w:rPr>
                <w:rFonts w:ascii="Arial" w:hAnsi="Arial"/>
                <w:b/>
                <w:sz w:val="36"/>
              </w:rPr>
              <w:t>g</w:t>
            </w:r>
            <w:r w:rsidRPr="006A2D05">
              <w:rPr>
                <w:rFonts w:ascii="Arial" w:hAnsi="Arial"/>
                <w:b/>
                <w:sz w:val="36"/>
              </w:rPr>
              <w:t xml:space="preserve">uide for </w:t>
            </w:r>
            <w:r w:rsidR="006657DA">
              <w:rPr>
                <w:rFonts w:ascii="Arial" w:hAnsi="Arial"/>
                <w:b/>
                <w:sz w:val="36"/>
              </w:rPr>
              <w:t>Recommendation</w:t>
            </w:r>
            <w:r w:rsidR="006657DA" w:rsidRPr="007307BA">
              <w:rPr>
                <w:rFonts w:ascii="Arial" w:hAnsi="Arial"/>
                <w:b/>
                <w:sz w:val="36"/>
              </w:rPr>
              <w:t xml:space="preserve"> ITU-T </w:t>
            </w:r>
            <w:r w:rsidR="007E4177">
              <w:rPr>
                <w:rFonts w:ascii="Arial" w:hAnsi="Arial"/>
                <w:b/>
                <w:sz w:val="36"/>
              </w:rPr>
              <w:t xml:space="preserve">G.8101/Y.1355 </w:t>
            </w:r>
            <w:r w:rsidR="006657DA">
              <w:rPr>
                <w:rFonts w:ascii="Arial" w:hAnsi="Arial"/>
                <w:b/>
                <w:sz w:val="36"/>
              </w:rPr>
              <w:t>(</w:t>
            </w:r>
            <w:r w:rsidR="007E4177">
              <w:rPr>
                <w:rFonts w:ascii="Arial" w:hAnsi="Arial"/>
                <w:b/>
                <w:sz w:val="36"/>
              </w:rPr>
              <w:t>2016-11</w:t>
            </w:r>
            <w:r w:rsidR="006657DA" w:rsidRPr="007307BA">
              <w:rPr>
                <w:rFonts w:ascii="Arial" w:hAnsi="Arial"/>
                <w:b/>
                <w:sz w:val="36"/>
              </w:rPr>
              <w:t>)</w:t>
            </w:r>
          </w:p>
          <w:p w14:paraId="06AC9D01" w14:textId="77777777" w:rsidR="00B76C13" w:rsidRPr="006A2D05" w:rsidRDefault="00B76C13" w:rsidP="008F55A7">
            <w:pPr>
              <w:tabs>
                <w:tab w:val="right" w:pos="9639"/>
              </w:tabs>
              <w:rPr>
                <w:rFonts w:ascii="Arial" w:hAnsi="Arial" w:cs="Arial"/>
                <w:b/>
                <w:bCs/>
                <w:sz w:val="36"/>
              </w:rPr>
            </w:pPr>
          </w:p>
        </w:tc>
      </w:tr>
      <w:bookmarkEnd w:id="3"/>
    </w:tbl>
    <w:p w14:paraId="275025D9" w14:textId="77777777" w:rsidR="00B76C13" w:rsidRPr="007D54C1" w:rsidRDefault="00B76C13" w:rsidP="007D54C1"/>
    <w:p w14:paraId="48C8C46E" w14:textId="77777777" w:rsidR="00B76C13" w:rsidRPr="007D54C1" w:rsidRDefault="00B76C13" w:rsidP="007D54C1">
      <w:pPr>
        <w:sectPr w:rsidR="00B76C13" w:rsidRPr="007D54C1" w:rsidSect="008F55A7">
          <w:footerReference w:type="even" r:id="rId10"/>
          <w:footerReference w:type="default" r:id="rId11"/>
          <w:headerReference w:type="first" r:id="rId12"/>
          <w:footerReference w:type="first" r:id="rId13"/>
          <w:pgSz w:w="11906" w:h="16838"/>
          <w:pgMar w:top="1440" w:right="1287" w:bottom="1440" w:left="1140" w:header="720" w:footer="1087" w:gutter="0"/>
          <w:cols w:space="720"/>
          <w:titlePg/>
          <w:docGrid w:linePitch="272"/>
        </w:sectPr>
      </w:pPr>
    </w:p>
    <w:p w14:paraId="59249E8E" w14:textId="77777777" w:rsidR="00EC14B1" w:rsidRDefault="00EC14B1">
      <w:bookmarkStart w:id="4" w:name="_Toc44995568"/>
    </w:p>
    <w:p w14:paraId="6CE38B52" w14:textId="77777777" w:rsidR="00EC14B1" w:rsidRDefault="00EC14B1" w:rsidP="006A2D05">
      <w:pPr>
        <w:pStyle w:val="Headingb"/>
      </w:pPr>
      <w:r>
        <w:t>Summary</w:t>
      </w:r>
    </w:p>
    <w:p w14:paraId="7064AB8B" w14:textId="15BE5F59" w:rsidR="00EC14B1" w:rsidRPr="006A2D05" w:rsidRDefault="006657DA">
      <w:r>
        <w:t xml:space="preserve">This document is </w:t>
      </w:r>
      <w:r w:rsidRPr="007307BA">
        <w:t xml:space="preserve">an Implementers' Guide for Recommendation ITU-T </w:t>
      </w:r>
      <w:r w:rsidR="007E4177">
        <w:t xml:space="preserve">G.8101/Y.1355 </w:t>
      </w:r>
      <w:r>
        <w:t>(</w:t>
      </w:r>
      <w:r w:rsidR="007E4177">
        <w:t>2016-11</w:t>
      </w:r>
      <w:r>
        <w:t>)</w:t>
      </w:r>
      <w:r w:rsidR="00EC14B1" w:rsidRPr="006A2D05">
        <w:t>.</w:t>
      </w:r>
    </w:p>
    <w:p w14:paraId="6115DCEB" w14:textId="68A4F7AC" w:rsidR="00EC14B1" w:rsidRPr="006A2D05" w:rsidRDefault="0032482C">
      <w:r>
        <w:t>This version</w:t>
      </w:r>
      <w:r w:rsidR="00EC14B1" w:rsidRPr="006A2D05">
        <w:t xml:space="preserve"> contains all updates submitted up to and including those at Study Group </w:t>
      </w:r>
      <w:r w:rsidR="0002394E">
        <w:t>15</w:t>
      </w:r>
      <w:r w:rsidR="0002394E" w:rsidRPr="006A2D05">
        <w:t xml:space="preserve"> </w:t>
      </w:r>
      <w:r w:rsidR="00EC14B1" w:rsidRPr="006A2D05">
        <w:t xml:space="preserve">meeting in </w:t>
      </w:r>
      <w:r w:rsidR="006657DA">
        <w:t>October 2018</w:t>
      </w:r>
      <w:r w:rsidR="00EC14B1" w:rsidRPr="006A2D05">
        <w:t xml:space="preserve">. </w:t>
      </w:r>
      <w:bookmarkEnd w:id="4"/>
    </w:p>
    <w:p w14:paraId="1EC91317" w14:textId="6757D8D7" w:rsidR="00EC14B1" w:rsidRPr="006A2D05" w:rsidRDefault="00EC14B1">
      <w:proofErr w:type="gramStart"/>
      <w:r w:rsidRPr="006A2D05">
        <w:t xml:space="preserve">This document was approved by ITU-T Study Group </w:t>
      </w:r>
      <w:r w:rsidR="006657DA" w:rsidRPr="007307BA">
        <w:t>15</w:t>
      </w:r>
      <w:proofErr w:type="gramEnd"/>
      <w:r w:rsidR="006657DA" w:rsidRPr="007307BA">
        <w:t xml:space="preserve"> on </w:t>
      </w:r>
      <w:r w:rsidR="006657DA">
        <w:t>1</w:t>
      </w:r>
      <w:r w:rsidR="006657DA" w:rsidRPr="007307BA">
        <w:t xml:space="preserve">9 </w:t>
      </w:r>
      <w:r w:rsidR="006657DA">
        <w:t>October</w:t>
      </w:r>
      <w:r w:rsidR="006657DA" w:rsidRPr="007307BA">
        <w:t xml:space="preserve"> 2018</w:t>
      </w:r>
      <w:r w:rsidRPr="006A2D05">
        <w:t>.</w:t>
      </w:r>
    </w:p>
    <w:p w14:paraId="22EE2C87" w14:textId="77777777" w:rsidR="00EC14B1" w:rsidRPr="006A2D05" w:rsidRDefault="00EC14B1"/>
    <w:p w14:paraId="262F0259" w14:textId="77777777" w:rsidR="00EC14B1" w:rsidRPr="006A2D05" w:rsidRDefault="00EC14B1">
      <w:pPr>
        <w:sectPr w:rsidR="00EC14B1" w:rsidRPr="006A2D05">
          <w:pgSz w:w="11906" w:h="16838" w:code="9"/>
          <w:pgMar w:top="1440" w:right="1287" w:bottom="1440" w:left="1140" w:header="720" w:footer="720" w:gutter="0"/>
          <w:pgNumType w:fmt="lowerRoman" w:start="1"/>
          <w:cols w:space="720"/>
          <w:docGrid w:linePitch="272"/>
        </w:sectPr>
      </w:pPr>
    </w:p>
    <w:p w14:paraId="7479D8DC" w14:textId="203F1702" w:rsidR="00EC14B1" w:rsidRPr="006A2D05" w:rsidRDefault="00EC14B1">
      <w:pPr>
        <w:rPr>
          <w:b/>
          <w:bCs/>
        </w:rPr>
      </w:pPr>
      <w:r w:rsidRPr="006A2D05">
        <w:rPr>
          <w:b/>
          <w:bCs/>
        </w:rPr>
        <w:lastRenderedPageBreak/>
        <w:t xml:space="preserve">Change </w:t>
      </w:r>
      <w:r w:rsidR="00CC3A2B">
        <w:rPr>
          <w:b/>
          <w:bCs/>
        </w:rPr>
        <w:t>l</w:t>
      </w:r>
      <w:r w:rsidRPr="006A2D05">
        <w:rPr>
          <w:b/>
          <w:bCs/>
        </w:rPr>
        <w:t>og</w:t>
      </w:r>
    </w:p>
    <w:p w14:paraId="01816989" w14:textId="68AEEEF2" w:rsidR="00EC14B1" w:rsidRDefault="006657DA" w:rsidP="006A2D05">
      <w:r>
        <w:t xml:space="preserve">19 October </w:t>
      </w:r>
      <w:r w:rsidRPr="007307BA">
        <w:t>2018</w:t>
      </w:r>
      <w:r w:rsidRPr="007307BA">
        <w:tab/>
      </w:r>
      <w:r w:rsidRPr="007307BA">
        <w:tab/>
      </w:r>
      <w:r>
        <w:t>F</w:t>
      </w:r>
      <w:r w:rsidRPr="007307BA">
        <w:t xml:space="preserve">irst </w:t>
      </w:r>
      <w:r w:rsidR="0032482C">
        <w:t>ver</w:t>
      </w:r>
      <w:r>
        <w:t>sion</w:t>
      </w:r>
      <w:r w:rsidRPr="007307BA">
        <w:t>.</w:t>
      </w:r>
    </w:p>
    <w:p w14:paraId="5CBA58C0" w14:textId="2F62629F" w:rsidR="00EC14B1" w:rsidRPr="006A2D05" w:rsidRDefault="00EC14B1" w:rsidP="005F3BC7">
      <w:pPr>
        <w:pStyle w:val="Headingb"/>
      </w:pPr>
      <w:r w:rsidRPr="006A2D05">
        <w:br w:type="page"/>
      </w:r>
      <w:bookmarkStart w:id="5" w:name="Contact_info"/>
      <w:r>
        <w:lastRenderedPageBreak/>
        <w:t xml:space="preserve">Contact </w:t>
      </w:r>
      <w:r w:rsidR="00CC3A2B">
        <w:t>i</w:t>
      </w:r>
      <w:r>
        <w:t>nformation</w:t>
      </w:r>
      <w:bookmarkEnd w:id="5"/>
    </w:p>
    <w:p w14:paraId="33B84FBD" w14:textId="77777777" w:rsidR="00EC14B1" w:rsidRDefault="00EC14B1">
      <w:pPr>
        <w:rPr>
          <w:highlight w:val="yellow"/>
        </w:rPr>
      </w:pPr>
    </w:p>
    <w:tbl>
      <w:tblPr>
        <w:tblW w:w="10008" w:type="dxa"/>
        <w:tblLayout w:type="fixed"/>
        <w:tblLook w:val="0000" w:firstRow="0" w:lastRow="0" w:firstColumn="0" w:lastColumn="0" w:noHBand="0" w:noVBand="0"/>
      </w:tblPr>
      <w:tblGrid>
        <w:gridCol w:w="2628"/>
        <w:gridCol w:w="3510"/>
        <w:gridCol w:w="3870"/>
      </w:tblGrid>
      <w:tr w:rsidR="006657DA" w:rsidRPr="007307BA" w14:paraId="0FC7A30D" w14:textId="77777777" w:rsidTr="002D3957">
        <w:tc>
          <w:tcPr>
            <w:tcW w:w="2628" w:type="dxa"/>
          </w:tcPr>
          <w:p w14:paraId="5264759B" w14:textId="77777777" w:rsidR="006657DA" w:rsidRPr="0024084E" w:rsidRDefault="006657DA" w:rsidP="002D3957">
            <w:pPr>
              <w:rPr>
                <w:lang w:val="fr-CH"/>
                <w:rPrChange w:id="6" w:author="SG Assistants" w:date="2018-10-17T14:53:00Z">
                  <w:rPr/>
                </w:rPrChange>
              </w:rPr>
            </w:pPr>
          </w:p>
          <w:p w14:paraId="7300AE05" w14:textId="77777777" w:rsidR="006657DA" w:rsidRPr="007307BA" w:rsidRDefault="006657DA" w:rsidP="002D3957">
            <w:pPr>
              <w:rPr>
                <w:lang w:val="fr-FR"/>
              </w:rPr>
            </w:pPr>
            <w:r w:rsidRPr="007307BA">
              <w:rPr>
                <w:lang w:val="fr-FR"/>
              </w:rPr>
              <w:t>I</w:t>
            </w:r>
            <w:r>
              <w:rPr>
                <w:lang w:val="fr-FR"/>
              </w:rPr>
              <w:t>TU-T Study Group 15 / Question 10</w:t>
            </w:r>
            <w:r w:rsidRPr="007307BA">
              <w:rPr>
                <w:lang w:val="fr-FR"/>
              </w:rPr>
              <w:t xml:space="preserve"> Rapporteur</w:t>
            </w:r>
          </w:p>
        </w:tc>
        <w:tc>
          <w:tcPr>
            <w:tcW w:w="3510" w:type="dxa"/>
          </w:tcPr>
          <w:p w14:paraId="7C20F989" w14:textId="77777777" w:rsidR="006657DA" w:rsidRPr="007307BA" w:rsidRDefault="006657DA" w:rsidP="002D3957">
            <w:pPr>
              <w:rPr>
                <w:lang w:val="fr-FR"/>
              </w:rPr>
            </w:pPr>
          </w:p>
          <w:p w14:paraId="18120990" w14:textId="77777777" w:rsidR="006657DA" w:rsidRPr="007307BA" w:rsidRDefault="006657DA" w:rsidP="002D3957">
            <w:r>
              <w:t>Jessy Rouyer</w:t>
            </w:r>
            <w:r w:rsidRPr="007307BA">
              <w:br/>
            </w:r>
            <w:r>
              <w:t>Nokia</w:t>
            </w:r>
          </w:p>
          <w:p w14:paraId="0705987B" w14:textId="77777777" w:rsidR="006657DA" w:rsidRPr="007307BA" w:rsidRDefault="006657DA" w:rsidP="002D3957"/>
        </w:tc>
        <w:tc>
          <w:tcPr>
            <w:tcW w:w="3870" w:type="dxa"/>
          </w:tcPr>
          <w:p w14:paraId="7CB75EE0" w14:textId="77777777" w:rsidR="006657DA" w:rsidRPr="007307BA" w:rsidRDefault="006657DA" w:rsidP="002D3957"/>
          <w:p w14:paraId="21BFC06C" w14:textId="77777777" w:rsidR="006657DA" w:rsidRPr="007307BA" w:rsidRDefault="006657DA" w:rsidP="002D3957">
            <w:r>
              <w:t>Tel: +</w:t>
            </w:r>
            <w:r w:rsidRPr="002F1AC7">
              <w:t>1 469 661 2093</w:t>
            </w:r>
            <w:r w:rsidRPr="007307BA">
              <w:br/>
              <w:t>Fax:</w:t>
            </w:r>
            <w:r w:rsidRPr="007307BA">
              <w:br/>
              <w:t xml:space="preserve">E-mail: </w:t>
            </w:r>
            <w:r>
              <w:t>jessy.rouyer@nokia</w:t>
            </w:r>
            <w:r w:rsidRPr="007307BA">
              <w:t>.com</w:t>
            </w:r>
          </w:p>
          <w:p w14:paraId="5445AB40" w14:textId="77777777" w:rsidR="006657DA" w:rsidRPr="007307BA" w:rsidRDefault="006657DA" w:rsidP="002D3957"/>
        </w:tc>
      </w:tr>
      <w:tr w:rsidR="006657DA" w:rsidRPr="007307BA" w14:paraId="70232F66" w14:textId="77777777" w:rsidTr="002D3957">
        <w:tc>
          <w:tcPr>
            <w:tcW w:w="2628" w:type="dxa"/>
          </w:tcPr>
          <w:p w14:paraId="78C6D34E" w14:textId="77777777" w:rsidR="006657DA" w:rsidRPr="007307BA" w:rsidRDefault="006657DA" w:rsidP="002D3957"/>
          <w:p w14:paraId="7EA55044" w14:textId="77777777" w:rsidR="006657DA" w:rsidRPr="007307BA" w:rsidRDefault="006657DA" w:rsidP="002D3957">
            <w:r w:rsidRPr="007307BA">
              <w:t>Editor</w:t>
            </w:r>
          </w:p>
        </w:tc>
        <w:tc>
          <w:tcPr>
            <w:tcW w:w="3510" w:type="dxa"/>
          </w:tcPr>
          <w:p w14:paraId="27054780" w14:textId="77777777" w:rsidR="006657DA" w:rsidRPr="0008690C" w:rsidRDefault="006657DA" w:rsidP="002D3957"/>
          <w:p w14:paraId="1094CAA7" w14:textId="77777777" w:rsidR="006657DA" w:rsidRPr="0008690C" w:rsidRDefault="006657DA" w:rsidP="002D3957">
            <w:r w:rsidRPr="0008690C">
              <w:t xml:space="preserve">Yuji </w:t>
            </w:r>
            <w:proofErr w:type="spellStart"/>
            <w:r w:rsidRPr="0008690C">
              <w:t>Tochio</w:t>
            </w:r>
            <w:proofErr w:type="spellEnd"/>
            <w:r w:rsidRPr="0008690C">
              <w:t xml:space="preserve"> </w:t>
            </w:r>
            <w:r w:rsidRPr="0008690C">
              <w:br/>
              <w:t>Fujitsu</w:t>
            </w:r>
          </w:p>
          <w:p w14:paraId="372F1148" w14:textId="77777777" w:rsidR="006657DA" w:rsidRPr="0008690C" w:rsidRDefault="006657DA" w:rsidP="002D3957"/>
        </w:tc>
        <w:tc>
          <w:tcPr>
            <w:tcW w:w="3870" w:type="dxa"/>
          </w:tcPr>
          <w:p w14:paraId="23B6BBDE" w14:textId="77777777" w:rsidR="006657DA" w:rsidRPr="0008690C" w:rsidRDefault="006657DA" w:rsidP="002D3957"/>
          <w:p w14:paraId="3451FCC8" w14:textId="79713928" w:rsidR="006657DA" w:rsidRPr="0008690C" w:rsidRDefault="006657DA" w:rsidP="002D3957">
            <w:r w:rsidRPr="0008690C">
              <w:t>Tel: +</w:t>
            </w:r>
            <w:r w:rsidR="0008690C" w:rsidRPr="0008690C">
              <w:t>81 44 754 2641</w:t>
            </w:r>
            <w:r w:rsidRPr="0008690C">
              <w:br/>
              <w:t>Fax:</w:t>
            </w:r>
            <w:r w:rsidRPr="0008690C">
              <w:br/>
              <w:t xml:space="preserve">E-mail: </w:t>
            </w:r>
            <w:r w:rsidR="0008690C" w:rsidRPr="0008690C">
              <w:t>tochio@jp.fujitsu.com</w:t>
            </w:r>
          </w:p>
          <w:p w14:paraId="485B42EC" w14:textId="77777777" w:rsidR="006657DA" w:rsidRPr="0008690C" w:rsidRDefault="006657DA" w:rsidP="002D3957"/>
        </w:tc>
      </w:tr>
    </w:tbl>
    <w:p w14:paraId="7BB104AF" w14:textId="77777777" w:rsidR="00EC14B1" w:rsidRDefault="00EC14B1">
      <w:pPr>
        <w:rPr>
          <w:highlight w:val="yellow"/>
        </w:rPr>
      </w:pPr>
    </w:p>
    <w:p w14:paraId="510DB006" w14:textId="0E03B094" w:rsidR="00EC14B1" w:rsidRDefault="00EC14B1"/>
    <w:p w14:paraId="1526B92A" w14:textId="77777777" w:rsidR="00EC14B1" w:rsidRPr="006A2D05" w:rsidRDefault="00EC14B1">
      <w:pPr>
        <w:jc w:val="center"/>
        <w:rPr>
          <w:b/>
          <w:bCs/>
        </w:rPr>
      </w:pPr>
      <w:r>
        <w:br w:type="page"/>
      </w:r>
      <w:r w:rsidRPr="006A2D05">
        <w:rPr>
          <w:b/>
          <w:bCs/>
        </w:rPr>
        <w:lastRenderedPageBreak/>
        <w:t>Table of Contents</w:t>
      </w:r>
    </w:p>
    <w:tbl>
      <w:tblPr>
        <w:tblW w:w="9889" w:type="dxa"/>
        <w:tblLayout w:type="fixed"/>
        <w:tblLook w:val="04A0" w:firstRow="1" w:lastRow="0" w:firstColumn="1" w:lastColumn="0" w:noHBand="0" w:noVBand="1"/>
      </w:tblPr>
      <w:tblGrid>
        <w:gridCol w:w="9889"/>
      </w:tblGrid>
      <w:tr w:rsidR="00045346" w:rsidRPr="00D8148E" w14:paraId="2078AFD6" w14:textId="77777777" w:rsidTr="002D3957">
        <w:trPr>
          <w:tblHeader/>
        </w:trPr>
        <w:tc>
          <w:tcPr>
            <w:tcW w:w="9889" w:type="dxa"/>
          </w:tcPr>
          <w:p w14:paraId="11345A4B" w14:textId="77777777" w:rsidR="00045346" w:rsidRPr="00D8148E" w:rsidRDefault="00045346" w:rsidP="002D3957">
            <w:pPr>
              <w:pStyle w:val="toc0"/>
            </w:pPr>
            <w:r w:rsidRPr="00D8148E">
              <w:tab/>
              <w:t>Page</w:t>
            </w:r>
          </w:p>
        </w:tc>
      </w:tr>
      <w:tr w:rsidR="00045346" w:rsidRPr="00D8148E" w14:paraId="4BD847FE" w14:textId="77777777" w:rsidTr="002D3957">
        <w:tc>
          <w:tcPr>
            <w:tcW w:w="9889" w:type="dxa"/>
          </w:tcPr>
          <w:p w14:paraId="25AC0BC9" w14:textId="54D20F48" w:rsidR="0032482C" w:rsidRDefault="00045346">
            <w:pPr>
              <w:pStyle w:val="TOC1"/>
              <w:rPr>
                <w:rFonts w:asciiTheme="minorHAnsi" w:eastAsiaTheme="minorEastAsia" w:hAnsiTheme="minorHAnsi" w:cstheme="minorBidi"/>
                <w:sz w:val="22"/>
                <w:szCs w:val="22"/>
                <w:lang w:val="en-US" w:eastAsia="ja-JP"/>
              </w:rPr>
            </w:pPr>
            <w:r>
              <w:rPr>
                <w:rFonts w:eastAsia="MS Mincho"/>
              </w:rPr>
              <w:fldChar w:fldCharType="begin"/>
            </w:r>
            <w:r>
              <w:instrText xml:space="preserve"> TOC \o "1-3" \h \z \t "Annex_NoTitle,1,Appendix_NoTitle,1,Annex_No &amp; title,1,Appendix_No &amp; title,1" </w:instrText>
            </w:r>
            <w:r>
              <w:rPr>
                <w:rFonts w:eastAsia="MS Mincho"/>
              </w:rPr>
              <w:fldChar w:fldCharType="separate"/>
            </w:r>
            <w:hyperlink w:anchor="_Toc530996935" w:history="1">
              <w:r w:rsidR="0032482C" w:rsidRPr="00F926BC">
                <w:rPr>
                  <w:rStyle w:val="Hyperlink"/>
                </w:rPr>
                <w:t>1</w:t>
              </w:r>
              <w:r w:rsidR="0032482C">
                <w:rPr>
                  <w:rFonts w:asciiTheme="minorHAnsi" w:eastAsiaTheme="minorEastAsia" w:hAnsiTheme="minorHAnsi" w:cstheme="minorBidi"/>
                  <w:sz w:val="22"/>
                  <w:szCs w:val="22"/>
                  <w:lang w:val="en-US" w:eastAsia="ja-JP"/>
                </w:rPr>
                <w:tab/>
              </w:r>
              <w:r w:rsidR="0032482C" w:rsidRPr="00F926BC">
                <w:rPr>
                  <w:rStyle w:val="Hyperlink"/>
                </w:rPr>
                <w:t>Scope</w:t>
              </w:r>
              <w:r w:rsidR="0032482C">
                <w:rPr>
                  <w:webHidden/>
                </w:rPr>
                <w:tab/>
              </w:r>
              <w:r w:rsidR="0032482C">
                <w:rPr>
                  <w:webHidden/>
                </w:rPr>
                <w:fldChar w:fldCharType="begin"/>
              </w:r>
              <w:r w:rsidR="0032482C">
                <w:rPr>
                  <w:webHidden/>
                </w:rPr>
                <w:instrText xml:space="preserve"> PAGEREF _Toc530996935 \h </w:instrText>
              </w:r>
              <w:r w:rsidR="0032482C">
                <w:rPr>
                  <w:webHidden/>
                </w:rPr>
              </w:r>
              <w:r w:rsidR="0032482C">
                <w:rPr>
                  <w:webHidden/>
                </w:rPr>
                <w:fldChar w:fldCharType="separate"/>
              </w:r>
              <w:r w:rsidR="0032482C">
                <w:rPr>
                  <w:webHidden/>
                </w:rPr>
                <w:t>1</w:t>
              </w:r>
              <w:r w:rsidR="0032482C">
                <w:rPr>
                  <w:webHidden/>
                </w:rPr>
                <w:fldChar w:fldCharType="end"/>
              </w:r>
            </w:hyperlink>
          </w:p>
          <w:p w14:paraId="544CDFA8" w14:textId="53B149AC" w:rsidR="0032482C" w:rsidRDefault="0032482C">
            <w:pPr>
              <w:pStyle w:val="TOC1"/>
              <w:rPr>
                <w:rFonts w:asciiTheme="minorHAnsi" w:eastAsiaTheme="minorEastAsia" w:hAnsiTheme="minorHAnsi" w:cstheme="minorBidi"/>
                <w:sz w:val="22"/>
                <w:szCs w:val="22"/>
                <w:lang w:val="en-US" w:eastAsia="ja-JP"/>
              </w:rPr>
            </w:pPr>
            <w:hyperlink w:anchor="_Toc530996936" w:history="1">
              <w:r w:rsidRPr="00F926BC">
                <w:rPr>
                  <w:rStyle w:val="Hyperlink"/>
                </w:rPr>
                <w:t>2</w:t>
              </w:r>
              <w:r>
                <w:rPr>
                  <w:rFonts w:asciiTheme="minorHAnsi" w:eastAsiaTheme="minorEastAsia" w:hAnsiTheme="minorHAnsi" w:cstheme="minorBidi"/>
                  <w:sz w:val="22"/>
                  <w:szCs w:val="22"/>
                  <w:lang w:val="en-US" w:eastAsia="ja-JP"/>
                </w:rPr>
                <w:tab/>
              </w:r>
              <w:r w:rsidRPr="00F926BC">
                <w:rPr>
                  <w:rStyle w:val="Hyperlink"/>
                </w:rPr>
                <w:t>Introduction</w:t>
              </w:r>
              <w:r>
                <w:rPr>
                  <w:webHidden/>
                </w:rPr>
                <w:tab/>
              </w:r>
              <w:r>
                <w:rPr>
                  <w:webHidden/>
                </w:rPr>
                <w:fldChar w:fldCharType="begin"/>
              </w:r>
              <w:r>
                <w:rPr>
                  <w:webHidden/>
                </w:rPr>
                <w:instrText xml:space="preserve"> PAGEREF _Toc530996936 \h </w:instrText>
              </w:r>
              <w:r>
                <w:rPr>
                  <w:webHidden/>
                </w:rPr>
              </w:r>
              <w:r>
                <w:rPr>
                  <w:webHidden/>
                </w:rPr>
                <w:fldChar w:fldCharType="separate"/>
              </w:r>
              <w:r>
                <w:rPr>
                  <w:webHidden/>
                </w:rPr>
                <w:t>1</w:t>
              </w:r>
              <w:r>
                <w:rPr>
                  <w:webHidden/>
                </w:rPr>
                <w:fldChar w:fldCharType="end"/>
              </w:r>
            </w:hyperlink>
          </w:p>
          <w:p w14:paraId="242D0E5E" w14:textId="42B6C14F" w:rsidR="0032482C" w:rsidRDefault="0032482C">
            <w:pPr>
              <w:pStyle w:val="TOC1"/>
              <w:rPr>
                <w:rFonts w:asciiTheme="minorHAnsi" w:eastAsiaTheme="minorEastAsia" w:hAnsiTheme="minorHAnsi" w:cstheme="minorBidi"/>
                <w:sz w:val="22"/>
                <w:szCs w:val="22"/>
                <w:lang w:val="en-US" w:eastAsia="ja-JP"/>
              </w:rPr>
            </w:pPr>
            <w:hyperlink w:anchor="_Toc530996937" w:history="1">
              <w:r w:rsidRPr="00F926BC">
                <w:rPr>
                  <w:rStyle w:val="Hyperlink"/>
                </w:rPr>
                <w:t>3</w:t>
              </w:r>
              <w:r>
                <w:rPr>
                  <w:rFonts w:asciiTheme="minorHAnsi" w:eastAsiaTheme="minorEastAsia" w:hAnsiTheme="minorHAnsi" w:cstheme="minorBidi"/>
                  <w:sz w:val="22"/>
                  <w:szCs w:val="22"/>
                  <w:lang w:val="en-US" w:eastAsia="ja-JP"/>
                </w:rPr>
                <w:tab/>
              </w:r>
              <w:r w:rsidRPr="00F926BC">
                <w:rPr>
                  <w:rStyle w:val="Hyperlink"/>
                </w:rPr>
                <w:t>Defect resolution procedure</w:t>
              </w:r>
              <w:r>
                <w:rPr>
                  <w:webHidden/>
                </w:rPr>
                <w:tab/>
              </w:r>
              <w:r>
                <w:rPr>
                  <w:webHidden/>
                </w:rPr>
                <w:fldChar w:fldCharType="begin"/>
              </w:r>
              <w:r>
                <w:rPr>
                  <w:webHidden/>
                </w:rPr>
                <w:instrText xml:space="preserve"> PAGEREF _Toc530996937 \h </w:instrText>
              </w:r>
              <w:r>
                <w:rPr>
                  <w:webHidden/>
                </w:rPr>
              </w:r>
              <w:r>
                <w:rPr>
                  <w:webHidden/>
                </w:rPr>
                <w:fldChar w:fldCharType="separate"/>
              </w:r>
              <w:r>
                <w:rPr>
                  <w:webHidden/>
                </w:rPr>
                <w:t>1</w:t>
              </w:r>
              <w:r>
                <w:rPr>
                  <w:webHidden/>
                </w:rPr>
                <w:fldChar w:fldCharType="end"/>
              </w:r>
            </w:hyperlink>
          </w:p>
          <w:p w14:paraId="6F8CF9EC" w14:textId="6A50B782" w:rsidR="0032482C" w:rsidRDefault="0032482C">
            <w:pPr>
              <w:pStyle w:val="TOC1"/>
              <w:rPr>
                <w:rFonts w:asciiTheme="minorHAnsi" w:eastAsiaTheme="minorEastAsia" w:hAnsiTheme="minorHAnsi" w:cstheme="minorBidi"/>
                <w:sz w:val="22"/>
                <w:szCs w:val="22"/>
                <w:lang w:val="en-US" w:eastAsia="ja-JP"/>
              </w:rPr>
            </w:pPr>
            <w:hyperlink w:anchor="_Toc530996938" w:history="1">
              <w:r w:rsidRPr="00F926BC">
                <w:rPr>
                  <w:rStyle w:val="Hyperlink"/>
                </w:rPr>
                <w:t>4</w:t>
              </w:r>
              <w:r>
                <w:rPr>
                  <w:rFonts w:asciiTheme="minorHAnsi" w:eastAsiaTheme="minorEastAsia" w:hAnsiTheme="minorHAnsi" w:cstheme="minorBidi"/>
                  <w:sz w:val="22"/>
                  <w:szCs w:val="22"/>
                  <w:lang w:val="en-US" w:eastAsia="ja-JP"/>
                </w:rPr>
                <w:tab/>
              </w:r>
              <w:r w:rsidRPr="00F926BC">
                <w:rPr>
                  <w:rStyle w:val="Hyperlink"/>
                </w:rPr>
                <w:t>References</w:t>
              </w:r>
              <w:r>
                <w:rPr>
                  <w:webHidden/>
                </w:rPr>
                <w:tab/>
              </w:r>
              <w:r>
                <w:rPr>
                  <w:webHidden/>
                </w:rPr>
                <w:fldChar w:fldCharType="begin"/>
              </w:r>
              <w:r>
                <w:rPr>
                  <w:webHidden/>
                </w:rPr>
                <w:instrText xml:space="preserve"> PAGEREF _Toc530996938 \h </w:instrText>
              </w:r>
              <w:r>
                <w:rPr>
                  <w:webHidden/>
                </w:rPr>
              </w:r>
              <w:r>
                <w:rPr>
                  <w:webHidden/>
                </w:rPr>
                <w:fldChar w:fldCharType="separate"/>
              </w:r>
              <w:r>
                <w:rPr>
                  <w:webHidden/>
                </w:rPr>
                <w:t>1</w:t>
              </w:r>
              <w:r>
                <w:rPr>
                  <w:webHidden/>
                </w:rPr>
                <w:fldChar w:fldCharType="end"/>
              </w:r>
            </w:hyperlink>
          </w:p>
          <w:p w14:paraId="0E5CC168" w14:textId="61283152" w:rsidR="0032482C" w:rsidRDefault="0032482C">
            <w:pPr>
              <w:pStyle w:val="TOC1"/>
              <w:rPr>
                <w:rFonts w:asciiTheme="minorHAnsi" w:eastAsiaTheme="minorEastAsia" w:hAnsiTheme="minorHAnsi" w:cstheme="minorBidi"/>
                <w:sz w:val="22"/>
                <w:szCs w:val="22"/>
                <w:lang w:val="en-US" w:eastAsia="ja-JP"/>
              </w:rPr>
            </w:pPr>
            <w:hyperlink w:anchor="_Toc530996939" w:history="1">
              <w:r w:rsidRPr="00F926BC">
                <w:rPr>
                  <w:rStyle w:val="Hyperlink"/>
                </w:rPr>
                <w:t>5</w:t>
              </w:r>
              <w:r>
                <w:rPr>
                  <w:rFonts w:asciiTheme="minorHAnsi" w:eastAsiaTheme="minorEastAsia" w:hAnsiTheme="minorHAnsi" w:cstheme="minorBidi"/>
                  <w:sz w:val="22"/>
                  <w:szCs w:val="22"/>
                  <w:lang w:val="en-US" w:eastAsia="ja-JP"/>
                </w:rPr>
                <w:tab/>
              </w:r>
              <w:r w:rsidRPr="00F926BC">
                <w:rPr>
                  <w:rStyle w:val="Hyperlink"/>
                </w:rPr>
                <w:t>Nomenclature</w:t>
              </w:r>
              <w:r>
                <w:rPr>
                  <w:webHidden/>
                </w:rPr>
                <w:tab/>
              </w:r>
              <w:r>
                <w:rPr>
                  <w:webHidden/>
                </w:rPr>
                <w:fldChar w:fldCharType="begin"/>
              </w:r>
              <w:r>
                <w:rPr>
                  <w:webHidden/>
                </w:rPr>
                <w:instrText xml:space="preserve"> PAGEREF _Toc530996939 \h </w:instrText>
              </w:r>
              <w:r>
                <w:rPr>
                  <w:webHidden/>
                </w:rPr>
              </w:r>
              <w:r>
                <w:rPr>
                  <w:webHidden/>
                </w:rPr>
                <w:fldChar w:fldCharType="separate"/>
              </w:r>
              <w:r>
                <w:rPr>
                  <w:webHidden/>
                </w:rPr>
                <w:t>1</w:t>
              </w:r>
              <w:r>
                <w:rPr>
                  <w:webHidden/>
                </w:rPr>
                <w:fldChar w:fldCharType="end"/>
              </w:r>
            </w:hyperlink>
          </w:p>
          <w:p w14:paraId="17747133" w14:textId="365032D4" w:rsidR="0032482C" w:rsidRDefault="0032482C">
            <w:pPr>
              <w:pStyle w:val="TOC1"/>
              <w:rPr>
                <w:rFonts w:asciiTheme="minorHAnsi" w:eastAsiaTheme="minorEastAsia" w:hAnsiTheme="minorHAnsi" w:cstheme="minorBidi"/>
                <w:sz w:val="22"/>
                <w:szCs w:val="22"/>
                <w:lang w:val="en-US" w:eastAsia="ja-JP"/>
              </w:rPr>
            </w:pPr>
            <w:hyperlink w:anchor="_Toc530996940" w:history="1">
              <w:r w:rsidRPr="00F926BC">
                <w:rPr>
                  <w:rStyle w:val="Hyperlink"/>
                </w:rPr>
                <w:t>6</w:t>
              </w:r>
              <w:r>
                <w:rPr>
                  <w:rFonts w:asciiTheme="minorHAnsi" w:eastAsiaTheme="minorEastAsia" w:hAnsiTheme="minorHAnsi" w:cstheme="minorBidi"/>
                  <w:sz w:val="22"/>
                  <w:szCs w:val="22"/>
                  <w:lang w:val="en-US" w:eastAsia="ja-JP"/>
                </w:rPr>
                <w:tab/>
              </w:r>
              <w:r w:rsidRPr="00F926BC">
                <w:rPr>
                  <w:rStyle w:val="Hyperlink"/>
                </w:rPr>
                <w:t>Technical and editorial corrections to Recommendation ITU-T G.8101/Y.1355</w:t>
              </w:r>
              <w:r>
                <w:rPr>
                  <w:webHidden/>
                </w:rPr>
                <w:tab/>
              </w:r>
              <w:r>
                <w:rPr>
                  <w:webHidden/>
                </w:rPr>
                <w:fldChar w:fldCharType="begin"/>
              </w:r>
              <w:r>
                <w:rPr>
                  <w:webHidden/>
                </w:rPr>
                <w:instrText xml:space="preserve"> PAGEREF _Toc530996940 \h </w:instrText>
              </w:r>
              <w:r>
                <w:rPr>
                  <w:webHidden/>
                </w:rPr>
              </w:r>
              <w:r>
                <w:rPr>
                  <w:webHidden/>
                </w:rPr>
                <w:fldChar w:fldCharType="separate"/>
              </w:r>
              <w:r>
                <w:rPr>
                  <w:webHidden/>
                </w:rPr>
                <w:t>2</w:t>
              </w:r>
              <w:r>
                <w:rPr>
                  <w:webHidden/>
                </w:rPr>
                <w:fldChar w:fldCharType="end"/>
              </w:r>
            </w:hyperlink>
          </w:p>
          <w:p w14:paraId="692770C4" w14:textId="3FD560F5" w:rsidR="0032482C" w:rsidRDefault="0032482C">
            <w:pPr>
              <w:pStyle w:val="TOC2"/>
              <w:rPr>
                <w:rFonts w:asciiTheme="minorHAnsi" w:eastAsiaTheme="minorEastAsia" w:hAnsiTheme="minorHAnsi" w:cstheme="minorBidi"/>
                <w:sz w:val="22"/>
                <w:szCs w:val="22"/>
                <w:lang w:val="en-US" w:eastAsia="ja-JP"/>
              </w:rPr>
            </w:pPr>
            <w:hyperlink w:anchor="_Toc530996941" w:history="1">
              <w:r w:rsidRPr="00F926BC">
                <w:rPr>
                  <w:rStyle w:val="Hyperlink"/>
                </w:rPr>
                <w:t>6.1</w:t>
              </w:r>
              <w:r>
                <w:rPr>
                  <w:rFonts w:asciiTheme="minorHAnsi" w:eastAsiaTheme="minorEastAsia" w:hAnsiTheme="minorHAnsi" w:cstheme="minorBidi"/>
                  <w:sz w:val="22"/>
                  <w:szCs w:val="22"/>
                  <w:lang w:val="en-US" w:eastAsia="ja-JP"/>
                </w:rPr>
                <w:tab/>
              </w:r>
              <w:r w:rsidRPr="00F926BC">
                <w:rPr>
                  <w:rStyle w:val="Hyperlink"/>
                </w:rPr>
                <w:t>Section 3.1</w:t>
              </w:r>
              <w:r>
                <w:rPr>
                  <w:webHidden/>
                </w:rPr>
                <w:tab/>
              </w:r>
              <w:r>
                <w:rPr>
                  <w:webHidden/>
                </w:rPr>
                <w:fldChar w:fldCharType="begin"/>
              </w:r>
              <w:r>
                <w:rPr>
                  <w:webHidden/>
                </w:rPr>
                <w:instrText xml:space="preserve"> PAGEREF _Toc530996941 \h </w:instrText>
              </w:r>
              <w:r>
                <w:rPr>
                  <w:webHidden/>
                </w:rPr>
              </w:r>
              <w:r>
                <w:rPr>
                  <w:webHidden/>
                </w:rPr>
                <w:fldChar w:fldCharType="separate"/>
              </w:r>
              <w:r>
                <w:rPr>
                  <w:webHidden/>
                </w:rPr>
                <w:t>2</w:t>
              </w:r>
              <w:r>
                <w:rPr>
                  <w:webHidden/>
                </w:rPr>
                <w:fldChar w:fldCharType="end"/>
              </w:r>
            </w:hyperlink>
          </w:p>
          <w:p w14:paraId="291DF4BC" w14:textId="1E2A9DD1" w:rsidR="0032482C" w:rsidRDefault="0032482C">
            <w:pPr>
              <w:pStyle w:val="TOC2"/>
              <w:rPr>
                <w:rFonts w:asciiTheme="minorHAnsi" w:eastAsiaTheme="minorEastAsia" w:hAnsiTheme="minorHAnsi" w:cstheme="minorBidi"/>
                <w:sz w:val="22"/>
                <w:szCs w:val="22"/>
                <w:lang w:val="en-US" w:eastAsia="ja-JP"/>
              </w:rPr>
            </w:pPr>
            <w:hyperlink w:anchor="_Toc530996942" w:history="1">
              <w:r w:rsidRPr="00F926BC">
                <w:rPr>
                  <w:rStyle w:val="Hyperlink"/>
                </w:rPr>
                <w:t>6.2</w:t>
              </w:r>
              <w:r>
                <w:rPr>
                  <w:rFonts w:asciiTheme="minorHAnsi" w:eastAsiaTheme="minorEastAsia" w:hAnsiTheme="minorHAnsi" w:cstheme="minorBidi"/>
                  <w:sz w:val="22"/>
                  <w:szCs w:val="22"/>
                  <w:lang w:val="en-US" w:eastAsia="ja-JP"/>
                </w:rPr>
                <w:tab/>
              </w:r>
              <w:r w:rsidRPr="00F926BC">
                <w:rPr>
                  <w:rStyle w:val="Hyperlink"/>
                </w:rPr>
                <w:t>Section 3.2</w:t>
              </w:r>
              <w:r>
                <w:rPr>
                  <w:webHidden/>
                </w:rPr>
                <w:tab/>
              </w:r>
              <w:r>
                <w:rPr>
                  <w:webHidden/>
                </w:rPr>
                <w:fldChar w:fldCharType="begin"/>
              </w:r>
              <w:r>
                <w:rPr>
                  <w:webHidden/>
                </w:rPr>
                <w:instrText xml:space="preserve"> PAGEREF _Toc530996942 \h </w:instrText>
              </w:r>
              <w:r>
                <w:rPr>
                  <w:webHidden/>
                </w:rPr>
              </w:r>
              <w:r>
                <w:rPr>
                  <w:webHidden/>
                </w:rPr>
                <w:fldChar w:fldCharType="separate"/>
              </w:r>
              <w:r>
                <w:rPr>
                  <w:webHidden/>
                </w:rPr>
                <w:t>9</w:t>
              </w:r>
              <w:r>
                <w:rPr>
                  <w:webHidden/>
                </w:rPr>
                <w:fldChar w:fldCharType="end"/>
              </w:r>
            </w:hyperlink>
          </w:p>
          <w:p w14:paraId="7D42887D" w14:textId="4B86D378" w:rsidR="0032482C" w:rsidRDefault="0032482C">
            <w:pPr>
              <w:pStyle w:val="TOC2"/>
              <w:rPr>
                <w:rFonts w:asciiTheme="minorHAnsi" w:eastAsiaTheme="minorEastAsia" w:hAnsiTheme="minorHAnsi" w:cstheme="minorBidi"/>
                <w:sz w:val="22"/>
                <w:szCs w:val="22"/>
                <w:lang w:val="en-US" w:eastAsia="ja-JP"/>
              </w:rPr>
            </w:pPr>
            <w:hyperlink w:anchor="_Toc530996943" w:history="1">
              <w:r w:rsidRPr="00F926BC">
                <w:rPr>
                  <w:rStyle w:val="Hyperlink"/>
                </w:rPr>
                <w:t>6.3</w:t>
              </w:r>
              <w:r>
                <w:rPr>
                  <w:rFonts w:asciiTheme="minorHAnsi" w:eastAsiaTheme="minorEastAsia" w:hAnsiTheme="minorHAnsi" w:cstheme="minorBidi"/>
                  <w:sz w:val="22"/>
                  <w:szCs w:val="22"/>
                  <w:lang w:val="en-US" w:eastAsia="ja-JP"/>
                </w:rPr>
                <w:tab/>
              </w:r>
              <w:r w:rsidRPr="00F926BC">
                <w:rPr>
                  <w:rStyle w:val="Hyperlink"/>
                </w:rPr>
                <w:t>Appendix I</w:t>
              </w:r>
              <w:r>
                <w:rPr>
                  <w:webHidden/>
                </w:rPr>
                <w:tab/>
              </w:r>
              <w:r>
                <w:rPr>
                  <w:webHidden/>
                </w:rPr>
                <w:fldChar w:fldCharType="begin"/>
              </w:r>
              <w:r>
                <w:rPr>
                  <w:webHidden/>
                </w:rPr>
                <w:instrText xml:space="preserve"> PAGEREF _Toc530996943 \h </w:instrText>
              </w:r>
              <w:r>
                <w:rPr>
                  <w:webHidden/>
                </w:rPr>
              </w:r>
              <w:r>
                <w:rPr>
                  <w:webHidden/>
                </w:rPr>
                <w:fldChar w:fldCharType="separate"/>
              </w:r>
              <w:r>
                <w:rPr>
                  <w:webHidden/>
                </w:rPr>
                <w:t>10</w:t>
              </w:r>
              <w:r>
                <w:rPr>
                  <w:webHidden/>
                </w:rPr>
                <w:fldChar w:fldCharType="end"/>
              </w:r>
            </w:hyperlink>
          </w:p>
          <w:p w14:paraId="7C7B2C73" w14:textId="4C74C14A" w:rsidR="0032482C" w:rsidRDefault="0032482C">
            <w:pPr>
              <w:pStyle w:val="TOC2"/>
              <w:rPr>
                <w:rFonts w:asciiTheme="minorHAnsi" w:eastAsiaTheme="minorEastAsia" w:hAnsiTheme="minorHAnsi" w:cstheme="minorBidi"/>
                <w:sz w:val="22"/>
                <w:szCs w:val="22"/>
                <w:lang w:val="en-US" w:eastAsia="ja-JP"/>
              </w:rPr>
            </w:pPr>
            <w:hyperlink w:anchor="_Toc530996944" w:history="1">
              <w:r w:rsidRPr="00F926BC">
                <w:rPr>
                  <w:rStyle w:val="Hyperlink"/>
                </w:rPr>
                <w:t>6.4</w:t>
              </w:r>
              <w:r>
                <w:rPr>
                  <w:rFonts w:asciiTheme="minorHAnsi" w:eastAsiaTheme="minorEastAsia" w:hAnsiTheme="minorHAnsi" w:cstheme="minorBidi"/>
                  <w:sz w:val="22"/>
                  <w:szCs w:val="22"/>
                  <w:lang w:val="en-US" w:eastAsia="ja-JP"/>
                </w:rPr>
                <w:tab/>
              </w:r>
              <w:r w:rsidRPr="00F926BC">
                <w:rPr>
                  <w:rStyle w:val="Hyperlink"/>
                </w:rPr>
                <w:t>Bibliography</w:t>
              </w:r>
              <w:r>
                <w:rPr>
                  <w:webHidden/>
                </w:rPr>
                <w:tab/>
              </w:r>
              <w:r>
                <w:rPr>
                  <w:webHidden/>
                </w:rPr>
                <w:fldChar w:fldCharType="begin"/>
              </w:r>
              <w:r>
                <w:rPr>
                  <w:webHidden/>
                </w:rPr>
                <w:instrText xml:space="preserve"> PAGEREF _Toc530996944 \h </w:instrText>
              </w:r>
              <w:r>
                <w:rPr>
                  <w:webHidden/>
                </w:rPr>
              </w:r>
              <w:r>
                <w:rPr>
                  <w:webHidden/>
                </w:rPr>
                <w:fldChar w:fldCharType="separate"/>
              </w:r>
              <w:r>
                <w:rPr>
                  <w:webHidden/>
                </w:rPr>
                <w:t>10</w:t>
              </w:r>
              <w:r>
                <w:rPr>
                  <w:webHidden/>
                </w:rPr>
                <w:fldChar w:fldCharType="end"/>
              </w:r>
            </w:hyperlink>
          </w:p>
          <w:p w14:paraId="1C654086" w14:textId="39FF3FBE" w:rsidR="0032482C" w:rsidRDefault="0032482C">
            <w:pPr>
              <w:pStyle w:val="TOC1"/>
              <w:rPr>
                <w:rFonts w:asciiTheme="minorHAnsi" w:eastAsiaTheme="minorEastAsia" w:hAnsiTheme="minorHAnsi" w:cstheme="minorBidi"/>
                <w:sz w:val="22"/>
                <w:szCs w:val="22"/>
                <w:lang w:val="en-US" w:eastAsia="ja-JP"/>
              </w:rPr>
            </w:pPr>
            <w:hyperlink w:anchor="_Toc530996945" w:history="1">
              <w:r w:rsidRPr="00F926BC">
                <w:rPr>
                  <w:rStyle w:val="Hyperlink"/>
                </w:rPr>
                <w:t>Annex: Recommendation ITU-T G.8101/Y.1355 Defect Report Form</w:t>
              </w:r>
              <w:r>
                <w:rPr>
                  <w:webHidden/>
                </w:rPr>
                <w:tab/>
              </w:r>
              <w:r>
                <w:rPr>
                  <w:webHidden/>
                </w:rPr>
                <w:fldChar w:fldCharType="begin"/>
              </w:r>
              <w:r>
                <w:rPr>
                  <w:webHidden/>
                </w:rPr>
                <w:instrText xml:space="preserve"> PAGEREF _Toc530996945 \h </w:instrText>
              </w:r>
              <w:r>
                <w:rPr>
                  <w:webHidden/>
                </w:rPr>
              </w:r>
              <w:r>
                <w:rPr>
                  <w:webHidden/>
                </w:rPr>
                <w:fldChar w:fldCharType="separate"/>
              </w:r>
              <w:r>
                <w:rPr>
                  <w:webHidden/>
                </w:rPr>
                <w:t>12</w:t>
              </w:r>
              <w:r>
                <w:rPr>
                  <w:webHidden/>
                </w:rPr>
                <w:fldChar w:fldCharType="end"/>
              </w:r>
            </w:hyperlink>
          </w:p>
          <w:p w14:paraId="50FE6E3F" w14:textId="0F1B4ED5" w:rsidR="00045346" w:rsidRPr="0060241A" w:rsidRDefault="00045346" w:rsidP="002D3957">
            <w:pPr>
              <w:pStyle w:val="TableofFigures"/>
              <w:rPr>
                <w:rFonts w:eastAsia="Times New Roman"/>
              </w:rPr>
            </w:pPr>
            <w:r>
              <w:rPr>
                <w:rFonts w:eastAsia="Batang"/>
              </w:rPr>
              <w:fldChar w:fldCharType="end"/>
            </w:r>
          </w:p>
        </w:tc>
      </w:tr>
    </w:tbl>
    <w:p w14:paraId="2D75A823" w14:textId="77777777" w:rsidR="00045346" w:rsidRPr="007F15CA" w:rsidRDefault="00045346" w:rsidP="002D3957">
      <w:bookmarkStart w:id="7" w:name="_GoBack"/>
      <w:bookmarkEnd w:id="7"/>
    </w:p>
    <w:p w14:paraId="60BECB23" w14:textId="77777777" w:rsidR="00045346" w:rsidRPr="006A2D05" w:rsidRDefault="00045346"/>
    <w:p w14:paraId="3B52EDA0" w14:textId="77777777" w:rsidR="00EC14B1" w:rsidRDefault="00EC14B1">
      <w:pPr>
        <w:sectPr w:rsidR="00EC14B1">
          <w:headerReference w:type="even" r:id="rId14"/>
          <w:headerReference w:type="first" r:id="rId15"/>
          <w:footerReference w:type="first" r:id="rId16"/>
          <w:pgSz w:w="11906" w:h="16838" w:code="9"/>
          <w:pgMar w:top="851" w:right="1134" w:bottom="851" w:left="1134" w:header="567" w:footer="567" w:gutter="0"/>
          <w:pgNumType w:fmt="lowerRoman"/>
          <w:cols w:space="720"/>
          <w:docGrid w:linePitch="272"/>
        </w:sectPr>
      </w:pPr>
    </w:p>
    <w:p w14:paraId="7772F98D" w14:textId="082F8663" w:rsidR="00EC14B1" w:rsidRDefault="0032482C">
      <w:pPr>
        <w:pStyle w:val="Rectitle"/>
      </w:pPr>
      <w:bookmarkStart w:id="8" w:name="_Toc486503094"/>
      <w:bookmarkStart w:id="9" w:name="_Toc44995711"/>
      <w:r>
        <w:lastRenderedPageBreak/>
        <w:t>I</w:t>
      </w:r>
      <w:r w:rsidR="00EC14B1">
        <w:t>mplementers</w:t>
      </w:r>
      <w:r w:rsidR="00CC3A2B">
        <w:t>'</w:t>
      </w:r>
      <w:r w:rsidR="00EC14B1">
        <w:t xml:space="preserve"> </w:t>
      </w:r>
      <w:r w:rsidR="00CC3A2B">
        <w:t>g</w:t>
      </w:r>
      <w:r w:rsidR="00EC14B1">
        <w:t xml:space="preserve">uide for </w:t>
      </w:r>
      <w:r w:rsidR="006657DA">
        <w:t xml:space="preserve">Recommendation </w:t>
      </w:r>
      <w:r w:rsidR="006657DA" w:rsidRPr="006657DA">
        <w:t>ITU-T G.8</w:t>
      </w:r>
      <w:r w:rsidR="001C2573">
        <w:t>1</w:t>
      </w:r>
      <w:r w:rsidR="006657DA" w:rsidRPr="006657DA">
        <w:t>01</w:t>
      </w:r>
      <w:r>
        <w:t>/Y.1355</w:t>
      </w:r>
    </w:p>
    <w:p w14:paraId="10DC7BAE" w14:textId="77777777" w:rsidR="00EC14B1" w:rsidRDefault="00EC14B1">
      <w:pPr>
        <w:pStyle w:val="Heading1"/>
      </w:pPr>
      <w:bookmarkStart w:id="10" w:name="_Toc44995712"/>
      <w:bookmarkStart w:id="11" w:name="_Toc416768883"/>
      <w:bookmarkStart w:id="12" w:name="_Toc530996935"/>
      <w:r>
        <w:t>Scope</w:t>
      </w:r>
      <w:bookmarkEnd w:id="10"/>
      <w:bookmarkEnd w:id="11"/>
      <w:bookmarkEnd w:id="12"/>
    </w:p>
    <w:p w14:paraId="75817396" w14:textId="69F47DA1" w:rsidR="00EC14B1" w:rsidRPr="00E866FC" w:rsidRDefault="00EC14B1">
      <w:r w:rsidRPr="00E866FC">
        <w:t xml:space="preserve">This guide </w:t>
      </w:r>
      <w:r w:rsidR="00E866FC" w:rsidRPr="00E866FC">
        <w:t xml:space="preserve">provides a list of the definitions that were </w:t>
      </w:r>
      <w:r w:rsidR="00232BE6">
        <w:t>deleted</w:t>
      </w:r>
      <w:r w:rsidR="00232BE6" w:rsidRPr="00E866FC">
        <w:t xml:space="preserve"> </w:t>
      </w:r>
      <w:r w:rsidR="00E866FC" w:rsidRPr="00E866FC">
        <w:t xml:space="preserve">from Recommendation ITU-T </w:t>
      </w:r>
      <w:r w:rsidR="007E4177">
        <w:t xml:space="preserve">G.8101/Y.1355 </w:t>
      </w:r>
      <w:r w:rsidR="00232BE6">
        <w:t xml:space="preserve">when moved </w:t>
      </w:r>
      <w:r w:rsidR="00E866FC" w:rsidRPr="00E866FC">
        <w:t xml:space="preserve">to </w:t>
      </w:r>
      <w:r w:rsidR="0026417B">
        <w:t xml:space="preserve">their </w:t>
      </w:r>
      <w:r w:rsidR="00E866FC" w:rsidRPr="00E866FC">
        <w:t>source Recommendations.</w:t>
      </w:r>
    </w:p>
    <w:p w14:paraId="08D4EC5E" w14:textId="77777777" w:rsidR="00EC14B1" w:rsidRPr="00E866FC" w:rsidRDefault="00EC14B1">
      <w:pPr>
        <w:pStyle w:val="Heading1"/>
        <w:spacing w:before="480"/>
        <w:ind w:left="431" w:hanging="431"/>
      </w:pPr>
      <w:bookmarkStart w:id="13" w:name="_Toc416768884"/>
      <w:bookmarkStart w:id="14" w:name="_Toc530996936"/>
      <w:r w:rsidRPr="00E866FC">
        <w:t>Introduction</w:t>
      </w:r>
      <w:bookmarkEnd w:id="8"/>
      <w:bookmarkEnd w:id="9"/>
      <w:bookmarkEnd w:id="13"/>
      <w:bookmarkEnd w:id="14"/>
    </w:p>
    <w:p w14:paraId="6B7C846C" w14:textId="5B6C1BB5" w:rsidR="00EC14B1" w:rsidRDefault="00EC14B1">
      <w:bookmarkStart w:id="15" w:name="_Toc486503095"/>
      <w:r>
        <w:t xml:space="preserve">This </w:t>
      </w:r>
      <w:r w:rsidR="002B7F0B">
        <w:t>i</w:t>
      </w:r>
      <w:r>
        <w:t>mplement</w:t>
      </w:r>
      <w:r w:rsidR="002B7F0B">
        <w:t>e</w:t>
      </w:r>
      <w:r>
        <w:t>rs</w:t>
      </w:r>
      <w:r w:rsidR="002B7F0B">
        <w:t>'</w:t>
      </w:r>
      <w:r>
        <w:t xml:space="preserve"> </w:t>
      </w:r>
      <w:r w:rsidR="002B7F0B">
        <w:t>g</w:t>
      </w:r>
      <w:r>
        <w:t xml:space="preserve">uide is a compilation of reported defects for all versions of </w:t>
      </w:r>
      <w:r w:rsidR="0026417B" w:rsidRPr="00E866FC">
        <w:t>Recommendation ITU-T G.8</w:t>
      </w:r>
      <w:r w:rsidR="001C2573">
        <w:t>1</w:t>
      </w:r>
      <w:r w:rsidR="0026417B" w:rsidRPr="00E866FC">
        <w:t>01</w:t>
      </w:r>
      <w:r>
        <w:t xml:space="preserve">. In this edition of the </w:t>
      </w:r>
      <w:r w:rsidR="002B7F0B">
        <w:t>g</w:t>
      </w:r>
      <w:r>
        <w:t xml:space="preserve">uide, reported defects identified as of </w:t>
      </w:r>
      <w:r w:rsidR="0026417B">
        <w:t>2018-10</w:t>
      </w:r>
      <w:r>
        <w:t xml:space="preserve"> </w:t>
      </w:r>
      <w:proofErr w:type="gramStart"/>
      <w:r>
        <w:t>are given for</w:t>
      </w:r>
      <w:proofErr w:type="gramEnd"/>
      <w:r>
        <w:t>:</w:t>
      </w:r>
    </w:p>
    <w:p w14:paraId="26219439" w14:textId="0BCE6A3E" w:rsidR="00EC14B1" w:rsidRPr="0024084E" w:rsidRDefault="00E866FC">
      <w:pPr>
        <w:rPr>
          <w:lang w:val="fr-CH"/>
          <w:rPrChange w:id="16" w:author="SG Assistants" w:date="2018-10-17T14:53:00Z">
            <w:rPr/>
          </w:rPrChange>
        </w:rPr>
      </w:pPr>
      <w:proofErr w:type="spellStart"/>
      <w:r w:rsidRPr="0024084E">
        <w:rPr>
          <w:lang w:val="fr-CH"/>
          <w:rPrChange w:id="17" w:author="SG Assistants" w:date="2018-10-17T14:53:00Z">
            <w:rPr/>
          </w:rPrChange>
        </w:rPr>
        <w:t>Recommendation</w:t>
      </w:r>
      <w:proofErr w:type="spellEnd"/>
      <w:r w:rsidRPr="0024084E">
        <w:rPr>
          <w:lang w:val="fr-CH"/>
          <w:rPrChange w:id="18" w:author="SG Assistants" w:date="2018-10-17T14:53:00Z">
            <w:rPr/>
          </w:rPrChange>
        </w:rPr>
        <w:t xml:space="preserve"> ITU-T </w:t>
      </w:r>
      <w:r w:rsidR="007E4177" w:rsidRPr="0024084E">
        <w:rPr>
          <w:lang w:val="fr-CH"/>
          <w:rPrChange w:id="19" w:author="SG Assistants" w:date="2018-10-17T14:53:00Z">
            <w:rPr/>
          </w:rPrChange>
        </w:rPr>
        <w:t xml:space="preserve">G.8101/Y.1355 </w:t>
      </w:r>
      <w:r w:rsidRPr="0024084E">
        <w:rPr>
          <w:lang w:val="fr-CH"/>
          <w:rPrChange w:id="20" w:author="SG Assistants" w:date="2018-10-17T14:53:00Z">
            <w:rPr/>
          </w:rPrChange>
        </w:rPr>
        <w:t>(</w:t>
      </w:r>
      <w:r w:rsidR="007E4177" w:rsidRPr="0024084E">
        <w:rPr>
          <w:lang w:val="fr-CH"/>
          <w:rPrChange w:id="21" w:author="SG Assistants" w:date="2018-10-17T14:53:00Z">
            <w:rPr/>
          </w:rPrChange>
        </w:rPr>
        <w:t>2016-11</w:t>
      </w:r>
      <w:r w:rsidRPr="0024084E">
        <w:rPr>
          <w:lang w:val="fr-CH"/>
          <w:rPrChange w:id="22" w:author="SG Assistants" w:date="2018-10-17T14:53:00Z">
            <w:rPr/>
          </w:rPrChange>
        </w:rPr>
        <w:t>)</w:t>
      </w:r>
    </w:p>
    <w:p w14:paraId="26FD8B0C" w14:textId="0D236182" w:rsidR="002D3957" w:rsidRDefault="0002394E" w:rsidP="002D3957">
      <w:r>
        <w:t xml:space="preserve">The guide must be read in conjunction with </w:t>
      </w:r>
      <w:r w:rsidRPr="001A312F">
        <w:t xml:space="preserve">Recommendation ITU-T </w:t>
      </w:r>
      <w:r w:rsidR="007E4177">
        <w:t xml:space="preserve">G.8101/Y.1355 </w:t>
      </w:r>
      <w:r>
        <w:t>(</w:t>
      </w:r>
      <w:r w:rsidR="007E4177">
        <w:t>2016-11</w:t>
      </w:r>
      <w:r>
        <w:t xml:space="preserve">) to serve as an additional source of information for implementers. The changes, clarifications and corrections defined herein </w:t>
      </w:r>
      <w:proofErr w:type="gramStart"/>
      <w:r>
        <w:t>are expected</w:t>
      </w:r>
      <w:proofErr w:type="gramEnd"/>
      <w:r>
        <w:t xml:space="preserve"> to be included in future versions of the affected Recommendations.</w:t>
      </w:r>
      <w:r w:rsidR="002D3957" w:rsidRPr="002D3957">
        <w:t xml:space="preserve"> </w:t>
      </w:r>
    </w:p>
    <w:p w14:paraId="44B99C08" w14:textId="345D8374" w:rsidR="00EC14B1" w:rsidRDefault="00EC14B1" w:rsidP="002D3957">
      <w:pPr>
        <w:pStyle w:val="Heading1"/>
        <w:spacing w:before="480"/>
        <w:ind w:left="431" w:hanging="431"/>
      </w:pPr>
      <w:bookmarkStart w:id="23" w:name="_Toc486503096"/>
      <w:bookmarkStart w:id="24" w:name="_Toc44995713"/>
      <w:bookmarkStart w:id="25" w:name="_Toc416768885"/>
      <w:bookmarkStart w:id="26" w:name="_Toc530996937"/>
      <w:bookmarkEnd w:id="15"/>
      <w:r>
        <w:t xml:space="preserve">Defect </w:t>
      </w:r>
      <w:r w:rsidR="002B7F0B">
        <w:t>r</w:t>
      </w:r>
      <w:r>
        <w:t xml:space="preserve">esolution </w:t>
      </w:r>
      <w:r w:rsidR="002B7F0B">
        <w:t>p</w:t>
      </w:r>
      <w:r>
        <w:t>rocedure</w:t>
      </w:r>
      <w:bookmarkEnd w:id="23"/>
      <w:bookmarkEnd w:id="24"/>
      <w:bookmarkEnd w:id="25"/>
      <w:bookmarkEnd w:id="26"/>
    </w:p>
    <w:p w14:paraId="1FA3C124" w14:textId="48B2A5E7" w:rsidR="00EC14B1" w:rsidRDefault="00EC14B1">
      <w:r>
        <w:t xml:space="preserve">Upon discovering technical defects with any components of the texts covered by this </w:t>
      </w:r>
      <w:r w:rsidR="002B7F0B">
        <w:t>i</w:t>
      </w:r>
      <w:r>
        <w:t>mplement</w:t>
      </w:r>
      <w:r w:rsidR="002B7F0B">
        <w:t>e</w:t>
      </w:r>
      <w:r>
        <w:t>rs</w:t>
      </w:r>
      <w:r w:rsidR="002B7F0B">
        <w:t>'</w:t>
      </w:r>
      <w:r>
        <w:t xml:space="preserve"> </w:t>
      </w:r>
      <w:r w:rsidR="002B7F0B">
        <w:t>g</w:t>
      </w:r>
      <w:r>
        <w:t xml:space="preserve">uide, please provide a written description directly to the editors of the affected Recommendation(s) with a copy to the respective Rapporteur (See contacts above on page </w:t>
      </w:r>
      <w:r>
        <w:fldChar w:fldCharType="begin"/>
      </w:r>
      <w:r>
        <w:instrText xml:space="preserve"> PAGEREF Contact_info \h </w:instrText>
      </w:r>
      <w:r>
        <w:fldChar w:fldCharType="separate"/>
      </w:r>
      <w:r>
        <w:rPr>
          <w:noProof/>
        </w:rPr>
        <w:t>iii</w:t>
      </w:r>
      <w:r>
        <w:fldChar w:fldCharType="end"/>
      </w:r>
      <w:r>
        <w:t xml:space="preserve">).  The template for a defect report is located at the end of this </w:t>
      </w:r>
      <w:r w:rsidR="002B7F0B">
        <w:t>g</w:t>
      </w:r>
      <w:r>
        <w:t xml:space="preserve">uide.  Return contact information </w:t>
      </w:r>
      <w:proofErr w:type="gramStart"/>
      <w:r>
        <w:t>should also be supplied</w:t>
      </w:r>
      <w:proofErr w:type="gramEnd"/>
      <w:r>
        <w:t xml:space="preserve"> so a dialogue can be established to resolve the matter and an appropriate reply to the defect report can be conveyed.  This defect resolution process is open to any interested party.  Formal membership in the ITU is not required to participate in this process.</w:t>
      </w:r>
    </w:p>
    <w:p w14:paraId="68353A92" w14:textId="77777777" w:rsidR="00EC14B1" w:rsidRDefault="00EC14B1">
      <w:pPr>
        <w:pStyle w:val="Heading1"/>
      </w:pPr>
      <w:bookmarkStart w:id="27" w:name="_Toc486503097"/>
      <w:bookmarkStart w:id="28" w:name="_Toc44995714"/>
      <w:bookmarkStart w:id="29" w:name="_Toc416768886"/>
      <w:bookmarkStart w:id="30" w:name="_Toc530996938"/>
      <w:r>
        <w:t>References</w:t>
      </w:r>
      <w:bookmarkEnd w:id="27"/>
      <w:bookmarkEnd w:id="28"/>
      <w:bookmarkEnd w:id="29"/>
      <w:bookmarkEnd w:id="30"/>
    </w:p>
    <w:p w14:paraId="5D14F197" w14:textId="37EE8898" w:rsidR="00EC14B1" w:rsidRDefault="00EC14B1">
      <w:bookmarkStart w:id="31" w:name="_Toc486503098"/>
      <w:bookmarkStart w:id="32" w:name="_Toc44995715"/>
      <w:r>
        <w:t>This document refers to the following</w:t>
      </w:r>
      <w:r w:rsidR="0026417B">
        <w:t xml:space="preserve"> </w:t>
      </w:r>
      <w:r w:rsidR="002B7F0B" w:rsidRPr="0026417B">
        <w:t xml:space="preserve">ITU-T </w:t>
      </w:r>
      <w:r w:rsidRPr="0026417B">
        <w:t>Recommendation</w:t>
      </w:r>
      <w:r>
        <w:t>:</w:t>
      </w:r>
    </w:p>
    <w:p w14:paraId="7EFE3144" w14:textId="49C0428D" w:rsidR="0026417B" w:rsidRPr="00232BE6" w:rsidRDefault="0026417B" w:rsidP="00232BE6">
      <w:pPr>
        <w:numPr>
          <w:ilvl w:val="0"/>
          <w:numId w:val="15"/>
        </w:numPr>
        <w:overflowPunct w:val="0"/>
        <w:autoSpaceDE w:val="0"/>
        <w:autoSpaceDN w:val="0"/>
        <w:adjustRightInd w:val="0"/>
        <w:textAlignment w:val="baseline"/>
      </w:pPr>
      <w:r w:rsidRPr="00232BE6">
        <w:t>ITU-T Recommendation G.</w:t>
      </w:r>
      <w:r w:rsidR="00232BE6" w:rsidRPr="00232BE6">
        <w:t>8</w:t>
      </w:r>
      <w:r w:rsidR="001C2573">
        <w:t>1</w:t>
      </w:r>
      <w:r w:rsidR="00232BE6" w:rsidRPr="00232BE6">
        <w:t>01</w:t>
      </w:r>
      <w:r w:rsidRPr="00232BE6">
        <w:t>/Y.</w:t>
      </w:r>
      <w:r w:rsidR="00232BE6" w:rsidRPr="00232BE6">
        <w:t>135</w:t>
      </w:r>
      <w:r w:rsidR="001C2573">
        <w:t>5</w:t>
      </w:r>
      <w:r w:rsidRPr="00232BE6">
        <w:t xml:space="preserve"> (</w:t>
      </w:r>
      <w:r w:rsidR="007E4177">
        <w:t>2016-11</w:t>
      </w:r>
      <w:r w:rsidRPr="00232BE6">
        <w:t xml:space="preserve">), </w:t>
      </w:r>
      <w:r w:rsidR="00232BE6" w:rsidRPr="00232BE6">
        <w:rPr>
          <w:i/>
          <w:iCs/>
        </w:rPr>
        <w:t>Terms and definitions for Ethernet frames over transport</w:t>
      </w:r>
      <w:r w:rsidRPr="00232BE6">
        <w:t>.</w:t>
      </w:r>
    </w:p>
    <w:p w14:paraId="2A0C3BB0" w14:textId="77777777" w:rsidR="0026417B" w:rsidRPr="0026417B" w:rsidRDefault="0026417B" w:rsidP="0026417B">
      <w:pPr>
        <w:overflowPunct w:val="0"/>
        <w:autoSpaceDE w:val="0"/>
        <w:autoSpaceDN w:val="0"/>
        <w:adjustRightInd w:val="0"/>
        <w:textAlignment w:val="baseline"/>
      </w:pPr>
    </w:p>
    <w:p w14:paraId="513A5432" w14:textId="77777777" w:rsidR="00EC14B1" w:rsidRDefault="00EC14B1">
      <w:pPr>
        <w:pStyle w:val="Heading1"/>
      </w:pPr>
      <w:bookmarkStart w:id="33" w:name="_Toc416768887"/>
      <w:bookmarkStart w:id="34" w:name="_Toc530996939"/>
      <w:r>
        <w:t>Nomenclature</w:t>
      </w:r>
      <w:bookmarkEnd w:id="31"/>
      <w:bookmarkEnd w:id="32"/>
      <w:bookmarkEnd w:id="33"/>
      <w:bookmarkEnd w:id="34"/>
    </w:p>
    <w:p w14:paraId="45BCED76" w14:textId="77777777" w:rsidR="00EC14B1" w:rsidRDefault="00EC14B1" w:rsidP="005F3BC7">
      <w:pPr>
        <w:pStyle w:val="Normalbeforetable"/>
      </w:pPr>
      <w:r>
        <w:t xml:space="preserve">In addition to traditional revision marks, the following marks and symbols </w:t>
      </w:r>
      <w:proofErr w:type="gramStart"/>
      <w:r>
        <w:t>are used</w:t>
      </w:r>
      <w:proofErr w:type="gramEnd"/>
      <w:r>
        <w:t xml:space="preserve"> to indicate to the reader how changes to the text of a Recommendation should be applied:</w:t>
      </w:r>
    </w:p>
    <w:tbl>
      <w:tblPr>
        <w:tblW w:w="9944" w:type="dxa"/>
        <w:tblLayout w:type="fixed"/>
        <w:tblLook w:val="0000" w:firstRow="0" w:lastRow="0" w:firstColumn="0" w:lastColumn="0" w:noHBand="0" w:noVBand="0"/>
      </w:tblPr>
      <w:tblGrid>
        <w:gridCol w:w="4972"/>
        <w:gridCol w:w="4972"/>
      </w:tblGrid>
      <w:tr w:rsidR="007D54C1" w:rsidRPr="006A2D05" w14:paraId="2D12173C" w14:textId="77777777" w:rsidTr="007D54C1">
        <w:tc>
          <w:tcPr>
            <w:tcW w:w="4972" w:type="dxa"/>
          </w:tcPr>
          <w:p w14:paraId="0D5F6730" w14:textId="68BF6EE0" w:rsidR="007D54C1" w:rsidRPr="007D54C1" w:rsidRDefault="007D54C1" w:rsidP="007D54C1">
            <w:pPr>
              <w:pStyle w:val="Tablehead"/>
              <w:rPr>
                <w:rFonts w:eastAsia="SimSun"/>
              </w:rPr>
            </w:pPr>
            <w:r w:rsidRPr="007D54C1">
              <w:t>Symbol</w:t>
            </w:r>
          </w:p>
        </w:tc>
        <w:tc>
          <w:tcPr>
            <w:tcW w:w="4972" w:type="dxa"/>
          </w:tcPr>
          <w:p w14:paraId="20064F04" w14:textId="05EF4EC8" w:rsidR="007D54C1" w:rsidRPr="007D54C1" w:rsidRDefault="007D54C1" w:rsidP="007D54C1">
            <w:pPr>
              <w:pStyle w:val="Tablehead"/>
              <w:rPr>
                <w:rFonts w:eastAsia="SimSun"/>
              </w:rPr>
            </w:pPr>
            <w:r w:rsidRPr="007D54C1">
              <w:t>Description</w:t>
            </w:r>
          </w:p>
        </w:tc>
      </w:tr>
      <w:tr w:rsidR="007D54C1" w:rsidRPr="006A2D05" w14:paraId="62589A4F" w14:textId="77777777" w:rsidTr="007D54C1">
        <w:tc>
          <w:tcPr>
            <w:tcW w:w="4972" w:type="dxa"/>
          </w:tcPr>
          <w:p w14:paraId="2A1216EA" w14:textId="73C7522D" w:rsidR="007D54C1" w:rsidRPr="006A2D05" w:rsidRDefault="007D54C1" w:rsidP="007D54C1">
            <w:pPr>
              <w:pStyle w:val="CorrectionSeparatorBegin"/>
              <w:rPr>
                <w:rFonts w:eastAsia="SimSun"/>
              </w:rPr>
            </w:pPr>
            <w:r w:rsidRPr="007D54C1">
              <w:t>[Begin Correction]</w:t>
            </w:r>
          </w:p>
        </w:tc>
        <w:tc>
          <w:tcPr>
            <w:tcW w:w="4972" w:type="dxa"/>
          </w:tcPr>
          <w:p w14:paraId="1305D8BE" w14:textId="77777777" w:rsidR="007D54C1" w:rsidRPr="006A2D05" w:rsidRDefault="007D54C1" w:rsidP="007D54C1">
            <w:r w:rsidRPr="006A2D05">
              <w:t xml:space="preserve">Identifies the start of revision marked text based on extractions from the published Recommendations affected by the correction </w:t>
            </w:r>
            <w:proofErr w:type="gramStart"/>
            <w:r w:rsidRPr="006A2D05">
              <w:t>being described</w:t>
            </w:r>
            <w:proofErr w:type="gramEnd"/>
            <w:r w:rsidRPr="006A2D05">
              <w:t>.</w:t>
            </w:r>
          </w:p>
        </w:tc>
      </w:tr>
      <w:tr w:rsidR="007D54C1" w:rsidRPr="006A2D05" w14:paraId="5761D699" w14:textId="77777777" w:rsidTr="007D54C1">
        <w:tc>
          <w:tcPr>
            <w:tcW w:w="4972" w:type="dxa"/>
          </w:tcPr>
          <w:p w14:paraId="7C24A5C2" w14:textId="3C60AD88" w:rsidR="0026417B" w:rsidRDefault="007D54C1" w:rsidP="007D54C1">
            <w:pPr>
              <w:pStyle w:val="CorrectionSeparatorEnd"/>
              <w:rPr>
                <w:rFonts w:eastAsia="SimSun"/>
              </w:rPr>
            </w:pPr>
            <w:r w:rsidRPr="007D54C1">
              <w:t>[End Correction]</w:t>
            </w:r>
          </w:p>
          <w:p w14:paraId="729BC226" w14:textId="77777777" w:rsidR="0026417B" w:rsidRPr="0026417B" w:rsidRDefault="0026417B" w:rsidP="0026417B">
            <w:pPr>
              <w:rPr>
                <w:lang w:val="en-US" w:eastAsia="en-US"/>
              </w:rPr>
            </w:pPr>
          </w:p>
          <w:p w14:paraId="6B932AE5" w14:textId="77777777" w:rsidR="0026417B" w:rsidRPr="0026417B" w:rsidRDefault="0026417B" w:rsidP="0026417B">
            <w:pPr>
              <w:rPr>
                <w:lang w:val="en-US" w:eastAsia="en-US"/>
              </w:rPr>
            </w:pPr>
          </w:p>
          <w:p w14:paraId="63EE10F2" w14:textId="5C740FE8" w:rsidR="007D54C1" w:rsidRPr="0026417B" w:rsidRDefault="007D54C1" w:rsidP="0026417B">
            <w:pPr>
              <w:jc w:val="center"/>
              <w:rPr>
                <w:lang w:val="en-US" w:eastAsia="en-US"/>
              </w:rPr>
            </w:pPr>
          </w:p>
        </w:tc>
        <w:tc>
          <w:tcPr>
            <w:tcW w:w="4972" w:type="dxa"/>
          </w:tcPr>
          <w:p w14:paraId="24F7F43F" w14:textId="77777777" w:rsidR="007D54C1" w:rsidRPr="006A2D05" w:rsidRDefault="007D54C1" w:rsidP="007D54C1">
            <w:r w:rsidRPr="006A2D05">
              <w:lastRenderedPageBreak/>
              <w:t xml:space="preserve">Identifies the end of revision marked text based on extractions from the published Recommendations affected by the correction </w:t>
            </w:r>
            <w:proofErr w:type="gramStart"/>
            <w:r w:rsidRPr="006A2D05">
              <w:t>being described</w:t>
            </w:r>
            <w:proofErr w:type="gramEnd"/>
            <w:r w:rsidRPr="006A2D05">
              <w:t>.</w:t>
            </w:r>
          </w:p>
        </w:tc>
      </w:tr>
      <w:tr w:rsidR="007D54C1" w:rsidRPr="006A2D05" w14:paraId="62E953F1" w14:textId="77777777" w:rsidTr="007D54C1">
        <w:tc>
          <w:tcPr>
            <w:tcW w:w="4972" w:type="dxa"/>
          </w:tcPr>
          <w:p w14:paraId="5F7290E2" w14:textId="77777777" w:rsidR="007D54C1" w:rsidRPr="006A2D05" w:rsidRDefault="007D54C1" w:rsidP="007D54C1">
            <w:pPr>
              <w:jc w:val="center"/>
              <w:rPr>
                <w:b/>
                <w:bCs/>
              </w:rPr>
            </w:pPr>
            <w:r w:rsidRPr="006A2D05">
              <w:rPr>
                <w:b/>
                <w:bCs/>
              </w:rPr>
              <w:t>...</w:t>
            </w:r>
          </w:p>
        </w:tc>
        <w:tc>
          <w:tcPr>
            <w:tcW w:w="4972" w:type="dxa"/>
          </w:tcPr>
          <w:p w14:paraId="492D1E1E" w14:textId="77777777" w:rsidR="007D54C1" w:rsidRPr="006A2D05" w:rsidRDefault="007D54C1" w:rsidP="007D54C1">
            <w:r w:rsidRPr="006A2D05">
              <w:t>Indicates that the portion of the Recommendation between the text appearing before and after this symbol has remained unaffected by the correction being described and has been omitted for brevity.</w:t>
            </w:r>
          </w:p>
        </w:tc>
      </w:tr>
      <w:tr w:rsidR="007D54C1" w:rsidRPr="006A2D05" w14:paraId="34E2C6AD" w14:textId="77777777" w:rsidTr="007D54C1">
        <w:tc>
          <w:tcPr>
            <w:tcW w:w="4972" w:type="dxa"/>
          </w:tcPr>
          <w:p w14:paraId="2C4625BC" w14:textId="77777777" w:rsidR="007D54C1" w:rsidRPr="006A2D05" w:rsidRDefault="007D54C1" w:rsidP="007D54C1">
            <w:pPr>
              <w:jc w:val="center"/>
              <w:rPr>
                <w:i/>
                <w:iCs/>
              </w:rPr>
            </w:pPr>
            <w:r w:rsidRPr="006A2D05">
              <w:rPr>
                <w:i/>
                <w:iCs/>
              </w:rPr>
              <w:t>--- SPECIAL INSTRUCTIONS --- {instructions}</w:t>
            </w:r>
          </w:p>
        </w:tc>
        <w:tc>
          <w:tcPr>
            <w:tcW w:w="4972" w:type="dxa"/>
          </w:tcPr>
          <w:p w14:paraId="1A226754" w14:textId="77777777" w:rsidR="007D54C1" w:rsidRPr="006A2D05" w:rsidRDefault="007D54C1" w:rsidP="007D54C1">
            <w:r w:rsidRPr="006A2D05">
              <w:t xml:space="preserve">Indicates a set of special editing instructions to </w:t>
            </w:r>
            <w:proofErr w:type="gramStart"/>
            <w:r w:rsidRPr="006A2D05">
              <w:t>be followed</w:t>
            </w:r>
            <w:proofErr w:type="gramEnd"/>
            <w:r w:rsidRPr="006A2D05">
              <w:t>.</w:t>
            </w:r>
          </w:p>
        </w:tc>
      </w:tr>
    </w:tbl>
    <w:p w14:paraId="7AECA76C" w14:textId="77777777" w:rsidR="00EC14B1" w:rsidRDefault="00EC14B1"/>
    <w:p w14:paraId="173F23EB" w14:textId="77777777" w:rsidR="007D54C1" w:rsidRDefault="007D54C1" w:rsidP="007D54C1"/>
    <w:p w14:paraId="1BB5247E" w14:textId="4E9E3E51" w:rsidR="00EC14B1" w:rsidRDefault="00EC14B1" w:rsidP="0026417B">
      <w:pPr>
        <w:pStyle w:val="Heading1"/>
      </w:pPr>
      <w:bookmarkStart w:id="35" w:name="_Toc486503099"/>
      <w:bookmarkStart w:id="36" w:name="_Toc44995716"/>
      <w:bookmarkStart w:id="37" w:name="_Toc416768888"/>
      <w:bookmarkStart w:id="38" w:name="_Toc530996940"/>
      <w:r>
        <w:t xml:space="preserve">Technical and </w:t>
      </w:r>
      <w:r w:rsidR="002B7F0B">
        <w:t>e</w:t>
      </w:r>
      <w:r>
        <w:t xml:space="preserve">ditorial </w:t>
      </w:r>
      <w:r w:rsidR="002B7F0B">
        <w:t>c</w:t>
      </w:r>
      <w:r>
        <w:t xml:space="preserve">orrections to </w:t>
      </w:r>
      <w:bookmarkEnd w:id="35"/>
      <w:bookmarkEnd w:id="36"/>
      <w:bookmarkEnd w:id="37"/>
      <w:r w:rsidR="0026417B" w:rsidRPr="0026417B">
        <w:t>Recommendation ITU-T G.8</w:t>
      </w:r>
      <w:r w:rsidR="001C2573">
        <w:t>1</w:t>
      </w:r>
      <w:r w:rsidR="0026417B" w:rsidRPr="0026417B">
        <w:t>01</w:t>
      </w:r>
      <w:r w:rsidR="007E4177">
        <w:t>/Y.1355</w:t>
      </w:r>
      <w:bookmarkEnd w:id="38"/>
    </w:p>
    <w:p w14:paraId="04CB3380" w14:textId="77777777" w:rsidR="001C2573" w:rsidRDefault="001C2573" w:rsidP="001C2573"/>
    <w:p w14:paraId="09199112" w14:textId="6C3FD0BF" w:rsidR="001C2573" w:rsidRDefault="001C2573" w:rsidP="001C2573">
      <w:pPr>
        <w:pStyle w:val="Heading2"/>
      </w:pPr>
      <w:bookmarkStart w:id="39" w:name="_Toc530996941"/>
      <w:r>
        <w:t>Section 3.1</w:t>
      </w:r>
      <w:bookmarkEnd w:id="39"/>
    </w:p>
    <w:p w14:paraId="64C6AFD9" w14:textId="77777777" w:rsidR="001C2573" w:rsidRPr="00FA6314" w:rsidRDefault="001C2573" w:rsidP="001C2573">
      <w:r>
        <w:t>This Recommendation uses the following terms defined elsewhere:</w:t>
      </w:r>
    </w:p>
    <w:p w14:paraId="3554F21F" w14:textId="793FB288" w:rsidR="001C2573" w:rsidRPr="002942D3" w:rsidDel="001C2573" w:rsidRDefault="001C2573" w:rsidP="001C2573">
      <w:pPr>
        <w:pStyle w:val="Headingb"/>
        <w:rPr>
          <w:del w:id="40" w:author="Yuji Tochio" w:date="2018-10-12T17:12:00Z"/>
          <w:lang w:val="en-US"/>
        </w:rPr>
      </w:pPr>
      <w:del w:id="41" w:author="Yuji Tochio" w:date="2018-10-12T17:12:00Z">
        <w:r w:rsidDel="001C2573">
          <w:delText>3.1.1</w:delText>
        </w:r>
        <w:r w:rsidDel="001C2573">
          <w:tab/>
        </w:r>
        <w:r w:rsidRPr="007535F4" w:rsidDel="001C2573">
          <w:delText xml:space="preserve">1+1 </w:delText>
        </w:r>
        <w:r w:rsidDel="001C2573">
          <w:delText>(</w:delText>
        </w:r>
        <w:r w:rsidRPr="007535F4" w:rsidDel="001C2573">
          <w:delText>protection</w:delText>
        </w:r>
        <w:r w:rsidDel="001C2573">
          <w:delText>)</w:delText>
        </w:r>
        <w:r w:rsidRPr="007535F4" w:rsidDel="001C2573">
          <w:delText xml:space="preserve"> architecture</w:delText>
        </w:r>
        <w:r w:rsidRPr="002942D3" w:rsidDel="001C2573">
          <w:rPr>
            <w:b w:val="0"/>
            <w:lang w:val="en-US"/>
          </w:rPr>
          <w:delText>:</w:delText>
        </w:r>
        <w:r w:rsidDel="001C2573">
          <w:rPr>
            <w:b w:val="0"/>
            <w:lang w:val="en-US"/>
          </w:rPr>
          <w:delText xml:space="preserve"> </w:delText>
        </w:r>
        <w:r w:rsidRPr="002942D3" w:rsidDel="001C2573">
          <w:rPr>
            <w:b w:val="0"/>
          </w:rPr>
          <w:delText>[ITU-T G.808]</w:delText>
        </w:r>
      </w:del>
    </w:p>
    <w:p w14:paraId="16D96462" w14:textId="6E3A5DE7" w:rsidR="001C2573" w:rsidRPr="007535F4" w:rsidDel="001C2573" w:rsidRDefault="001C2573" w:rsidP="001C2573">
      <w:pPr>
        <w:pStyle w:val="Note"/>
        <w:rPr>
          <w:del w:id="42" w:author="Yuji Tochio" w:date="2018-10-12T17:12:00Z"/>
          <w:lang w:eastAsia="ja-JP"/>
        </w:rPr>
      </w:pPr>
      <w:del w:id="43" w:author="Yuji Tochio" w:date="2018-10-12T17:12:00Z">
        <w:r w:rsidRPr="007535F4" w:rsidDel="001C2573">
          <w:rPr>
            <w:lang w:eastAsia="ja-JP"/>
          </w:rPr>
          <w:delText>NOTE – 1+1 protection architecture is referred to in [ITU-T G.8131].</w:delText>
        </w:r>
      </w:del>
    </w:p>
    <w:p w14:paraId="2CECC444" w14:textId="2C5F39C2" w:rsidR="001C2573" w:rsidRPr="007535F4" w:rsidDel="001C2573" w:rsidRDefault="001C2573" w:rsidP="001C2573">
      <w:pPr>
        <w:pStyle w:val="Headingb"/>
        <w:rPr>
          <w:del w:id="44" w:author="Yuji Tochio" w:date="2018-10-12T17:12:00Z"/>
        </w:rPr>
      </w:pPr>
      <w:del w:id="45" w:author="Yuji Tochio" w:date="2018-10-12T17:12:00Z">
        <w:r w:rsidDel="001C2573">
          <w:delText>3.1.2</w:delText>
        </w:r>
        <w:r w:rsidDel="001C2573">
          <w:tab/>
        </w:r>
        <w:r w:rsidRPr="007535F4" w:rsidDel="001C2573">
          <w:delText xml:space="preserve">1:n </w:delText>
        </w:r>
        <w:r w:rsidDel="001C2573">
          <w:delText>(</w:delText>
        </w:r>
        <w:r w:rsidRPr="007535F4" w:rsidDel="001C2573">
          <w:delText>protection</w:delText>
        </w:r>
        <w:r w:rsidDel="001C2573">
          <w:delText>)</w:delText>
        </w:r>
        <w:r w:rsidRPr="007535F4" w:rsidDel="001C2573">
          <w:delText xml:space="preserve"> architecture</w:delText>
        </w:r>
        <w:r w:rsidRPr="002942D3" w:rsidDel="001C2573">
          <w:rPr>
            <w:b w:val="0"/>
            <w:lang w:val="en-US"/>
          </w:rPr>
          <w:delText>:</w:delText>
        </w:r>
        <w:r w:rsidDel="001C2573">
          <w:rPr>
            <w:b w:val="0"/>
            <w:lang w:val="en-US"/>
          </w:rPr>
          <w:delText xml:space="preserve"> </w:delText>
        </w:r>
        <w:r w:rsidRPr="002942D3" w:rsidDel="001C2573">
          <w:rPr>
            <w:b w:val="0"/>
          </w:rPr>
          <w:delText>[ITU-T G.808]</w:delText>
        </w:r>
      </w:del>
    </w:p>
    <w:p w14:paraId="1232352E" w14:textId="37040295" w:rsidR="001C2573" w:rsidRPr="007535F4" w:rsidDel="001C2573" w:rsidRDefault="001C2573" w:rsidP="001C2573">
      <w:pPr>
        <w:pStyle w:val="Note"/>
        <w:rPr>
          <w:del w:id="46" w:author="Yuji Tochio" w:date="2018-10-12T17:12:00Z"/>
          <w:lang w:eastAsia="ja-JP"/>
        </w:rPr>
      </w:pPr>
      <w:del w:id="47" w:author="Yuji Tochio" w:date="2018-10-12T17:12:00Z">
        <w:r w:rsidRPr="007535F4" w:rsidDel="001C2573">
          <w:rPr>
            <w:lang w:eastAsia="ja-JP"/>
          </w:rPr>
          <w:delText>NOTE – 1:n protection architecture is referred to in [ITU-T G.8131].</w:delText>
        </w:r>
      </w:del>
    </w:p>
    <w:p w14:paraId="2B2EDC56" w14:textId="4DE95376" w:rsidR="001C2573" w:rsidRPr="007535F4" w:rsidDel="001C2573" w:rsidRDefault="001C2573" w:rsidP="001C2573">
      <w:pPr>
        <w:pStyle w:val="Headingb"/>
        <w:rPr>
          <w:del w:id="48" w:author="Yuji Tochio" w:date="2018-10-12T17:12:00Z"/>
        </w:rPr>
      </w:pPr>
      <w:del w:id="49" w:author="Yuji Tochio" w:date="2018-10-12T17:12:00Z">
        <w:r w:rsidDel="001C2573">
          <w:delText>3.1.3</w:delText>
        </w:r>
        <w:r w:rsidDel="001C2573">
          <w:tab/>
        </w:r>
        <w:r w:rsidRPr="007535F4" w:rsidDel="001C2573">
          <w:delText>1-phase</w:delText>
        </w:r>
        <w:r w:rsidDel="001C2573">
          <w:delText xml:space="preserve"> (APS protocol)</w:delText>
        </w:r>
        <w:r w:rsidRPr="002942D3" w:rsidDel="001C2573">
          <w:rPr>
            <w:b w:val="0"/>
            <w:lang w:val="en-US"/>
          </w:rPr>
          <w:delText>:</w:delText>
        </w:r>
        <w:r w:rsidDel="001C2573">
          <w:rPr>
            <w:b w:val="0"/>
            <w:lang w:val="en-US"/>
          </w:rPr>
          <w:delText xml:space="preserve"> </w:delText>
        </w:r>
        <w:r w:rsidRPr="002942D3" w:rsidDel="001C2573">
          <w:rPr>
            <w:b w:val="0"/>
          </w:rPr>
          <w:delText>[ITU-T G.808]</w:delText>
        </w:r>
      </w:del>
    </w:p>
    <w:p w14:paraId="3FC792AE" w14:textId="56FA1AAB" w:rsidR="001C2573" w:rsidRPr="007535F4" w:rsidDel="001C2573" w:rsidRDefault="001C2573" w:rsidP="001C2573">
      <w:pPr>
        <w:pStyle w:val="Note"/>
        <w:rPr>
          <w:del w:id="50" w:author="Yuji Tochio" w:date="2018-10-12T17:12:00Z"/>
          <w:lang w:eastAsia="ja-JP"/>
        </w:rPr>
      </w:pPr>
      <w:del w:id="51" w:author="Yuji Tochio" w:date="2018-10-12T17:12:00Z">
        <w:r w:rsidRPr="007535F4" w:rsidDel="001C2573">
          <w:rPr>
            <w:lang w:eastAsia="ja-JP"/>
          </w:rPr>
          <w:delText>NOTE – 1-phase is referred to in [ITU-T G.8131].</w:delText>
        </w:r>
      </w:del>
    </w:p>
    <w:p w14:paraId="6652E2F8" w14:textId="67E3AE38" w:rsidR="001C2573" w:rsidRPr="007535F4" w:rsidDel="001C2573" w:rsidRDefault="001C2573" w:rsidP="001C2573">
      <w:pPr>
        <w:pStyle w:val="Headingb"/>
        <w:rPr>
          <w:del w:id="52" w:author="Yuji Tochio" w:date="2018-10-12T17:12:00Z"/>
        </w:rPr>
      </w:pPr>
      <w:del w:id="53" w:author="Yuji Tochio" w:date="2018-10-12T17:12:00Z">
        <w:r w:rsidDel="001C2573">
          <w:delText>3.1.4</w:delText>
        </w:r>
        <w:r w:rsidDel="001C2573">
          <w:tab/>
        </w:r>
        <w:r w:rsidRPr="007535F4" w:rsidDel="001C2573">
          <w:delText>2-phase</w:delText>
        </w:r>
        <w:r w:rsidDel="001C2573">
          <w:delText xml:space="preserve"> (APS protocol)</w:delText>
        </w:r>
        <w:r w:rsidRPr="002942D3" w:rsidDel="001C2573">
          <w:rPr>
            <w:b w:val="0"/>
            <w:lang w:val="en-US"/>
          </w:rPr>
          <w:delText>:</w:delText>
        </w:r>
        <w:r w:rsidDel="001C2573">
          <w:rPr>
            <w:b w:val="0"/>
            <w:lang w:val="en-US"/>
          </w:rPr>
          <w:delText xml:space="preserve"> </w:delText>
        </w:r>
        <w:r w:rsidRPr="002942D3" w:rsidDel="001C2573">
          <w:rPr>
            <w:b w:val="0"/>
          </w:rPr>
          <w:delText>[ITU-T G.808]</w:delText>
        </w:r>
      </w:del>
    </w:p>
    <w:p w14:paraId="14DA220F" w14:textId="17D6971B" w:rsidR="001C2573" w:rsidRPr="007535F4" w:rsidDel="001C2573" w:rsidRDefault="001C2573" w:rsidP="001C2573">
      <w:pPr>
        <w:pStyle w:val="Note"/>
        <w:rPr>
          <w:del w:id="54" w:author="Yuji Tochio" w:date="2018-10-12T17:12:00Z"/>
          <w:lang w:eastAsia="ja-JP"/>
        </w:rPr>
      </w:pPr>
      <w:del w:id="55" w:author="Yuji Tochio" w:date="2018-10-12T17:12:00Z">
        <w:r w:rsidRPr="007535F4" w:rsidDel="001C2573">
          <w:rPr>
            <w:lang w:eastAsia="ja-JP"/>
          </w:rPr>
          <w:delText>NOTE – 2-phase is referred to in [ITU-T G.8131].</w:delText>
        </w:r>
      </w:del>
    </w:p>
    <w:p w14:paraId="0F594463" w14:textId="00DA93CA" w:rsidR="001C2573" w:rsidRPr="007535F4" w:rsidDel="001C2573" w:rsidRDefault="001C2573" w:rsidP="001C2573">
      <w:pPr>
        <w:pStyle w:val="Headingb"/>
        <w:rPr>
          <w:del w:id="56" w:author="Yuji Tochio" w:date="2018-10-12T17:12:00Z"/>
        </w:rPr>
      </w:pPr>
      <w:del w:id="57" w:author="Yuji Tochio" w:date="2018-10-12T17:12:00Z">
        <w:r w:rsidDel="001C2573">
          <w:delText>3.1.5</w:delText>
        </w:r>
        <w:r w:rsidDel="001C2573">
          <w:tab/>
        </w:r>
        <w:r w:rsidRPr="007535F4" w:rsidDel="001C2573">
          <w:delText>3-phase</w:delText>
        </w:r>
        <w:r w:rsidDel="001C2573">
          <w:delText xml:space="preserve"> (APS protocol)</w:delText>
        </w:r>
        <w:r w:rsidRPr="002942D3" w:rsidDel="001C2573">
          <w:rPr>
            <w:b w:val="0"/>
            <w:lang w:val="en-US"/>
          </w:rPr>
          <w:delText>:</w:delText>
        </w:r>
        <w:r w:rsidDel="001C2573">
          <w:rPr>
            <w:b w:val="0"/>
            <w:lang w:val="en-US"/>
          </w:rPr>
          <w:delText xml:space="preserve"> </w:delText>
        </w:r>
        <w:r w:rsidRPr="002942D3" w:rsidDel="001C2573">
          <w:rPr>
            <w:b w:val="0"/>
          </w:rPr>
          <w:delText>[ITU-T G.808]</w:delText>
        </w:r>
      </w:del>
    </w:p>
    <w:p w14:paraId="6EA14083" w14:textId="10D29734" w:rsidR="001C2573" w:rsidDel="001C2573" w:rsidRDefault="001C2573" w:rsidP="001C2573">
      <w:pPr>
        <w:pStyle w:val="Note"/>
        <w:rPr>
          <w:del w:id="58" w:author="Yuji Tochio" w:date="2018-10-12T17:12:00Z"/>
          <w:lang w:eastAsia="ja-JP"/>
        </w:rPr>
      </w:pPr>
      <w:del w:id="59" w:author="Yuji Tochio" w:date="2018-10-12T17:12:00Z">
        <w:r w:rsidRPr="007535F4" w:rsidDel="001C2573">
          <w:rPr>
            <w:lang w:eastAsia="ja-JP"/>
          </w:rPr>
          <w:delText>NOTE – 3-phase is referred to in [ITU-T G.8131].</w:delText>
        </w:r>
      </w:del>
    </w:p>
    <w:p w14:paraId="3B34C46C" w14:textId="79CEC15C" w:rsidR="001C2573" w:rsidRPr="00103A7E" w:rsidDel="001C2573" w:rsidRDefault="001C2573" w:rsidP="001C2573">
      <w:pPr>
        <w:pStyle w:val="Headingb"/>
        <w:rPr>
          <w:del w:id="60" w:author="Yuji Tochio" w:date="2018-10-12T17:12:00Z"/>
          <w:lang w:val="fr-CH"/>
        </w:rPr>
      </w:pPr>
      <w:del w:id="61" w:author="Yuji Tochio" w:date="2018-10-12T17:12:00Z">
        <w:r w:rsidDel="001C2573">
          <w:rPr>
            <w:lang w:val="fr-CH"/>
          </w:rPr>
          <w:delText>3.1.6</w:delText>
        </w:r>
        <w:r w:rsidDel="001C2573">
          <w:rPr>
            <w:lang w:val="fr-CH"/>
          </w:rPr>
          <w:tab/>
        </w:r>
        <w:r w:rsidRPr="00103A7E" w:rsidDel="001C2573">
          <w:rPr>
            <w:lang w:val="fr-CH"/>
          </w:rPr>
          <w:delText>active transport entity</w:delText>
        </w:r>
        <w:r w:rsidRPr="00103A7E" w:rsidDel="001C2573">
          <w:rPr>
            <w:b w:val="0"/>
            <w:lang w:val="fr-CH"/>
          </w:rPr>
          <w:delText>: [ITU-T G.808]</w:delText>
        </w:r>
      </w:del>
    </w:p>
    <w:p w14:paraId="72602D30" w14:textId="339404F1" w:rsidR="001C2573" w:rsidRPr="007535F4" w:rsidDel="001C2573" w:rsidRDefault="001C2573" w:rsidP="001C2573">
      <w:pPr>
        <w:pStyle w:val="Note"/>
        <w:rPr>
          <w:del w:id="62" w:author="Yuji Tochio" w:date="2018-10-12T17:12:00Z"/>
          <w:lang w:eastAsia="ja-JP"/>
        </w:rPr>
      </w:pPr>
      <w:del w:id="63" w:author="Yuji Tochio" w:date="2018-10-12T17:12:00Z">
        <w:r w:rsidRPr="007535F4" w:rsidDel="001C2573">
          <w:rPr>
            <w:lang w:eastAsia="ja-JP"/>
          </w:rPr>
          <w:delText>NOTE – active transport entity is referred to in [ITU-T G.8131].</w:delText>
        </w:r>
      </w:del>
    </w:p>
    <w:p w14:paraId="6EB26EFD" w14:textId="77777777" w:rsidR="001C2573" w:rsidRPr="00103A7E" w:rsidRDefault="001C2573" w:rsidP="001C2573">
      <w:pPr>
        <w:pStyle w:val="Headingb"/>
        <w:rPr>
          <w:lang w:val="fr-CH"/>
        </w:rPr>
      </w:pPr>
      <w:r>
        <w:rPr>
          <w:lang w:val="fr-CH"/>
        </w:rPr>
        <w:t>3.1.7</w:t>
      </w:r>
      <w:r>
        <w:rPr>
          <w:lang w:val="fr-CH"/>
        </w:rPr>
        <w:tab/>
      </w:r>
      <w:proofErr w:type="spellStart"/>
      <w:r w:rsidRPr="00103A7E">
        <w:rPr>
          <w:lang w:val="fr-CH"/>
        </w:rPr>
        <w:t>access</w:t>
      </w:r>
      <w:proofErr w:type="spellEnd"/>
      <w:r w:rsidRPr="00103A7E">
        <w:rPr>
          <w:lang w:val="fr-CH"/>
        </w:rPr>
        <w:t xml:space="preserve"> point</w:t>
      </w:r>
      <w:r w:rsidRPr="00103A7E">
        <w:rPr>
          <w:b w:val="0"/>
          <w:bCs/>
          <w:lang w:val="fr-CH"/>
        </w:rPr>
        <w:t>:</w:t>
      </w:r>
      <w:r w:rsidRPr="00103A7E">
        <w:rPr>
          <w:bCs/>
          <w:lang w:val="fr-CH"/>
        </w:rPr>
        <w:t xml:space="preserve"> </w:t>
      </w:r>
      <w:r w:rsidRPr="00103A7E">
        <w:rPr>
          <w:b w:val="0"/>
          <w:lang w:val="fr-CH"/>
        </w:rPr>
        <w:t>[ITU-T G.805]</w:t>
      </w:r>
    </w:p>
    <w:p w14:paraId="4E58D71F" w14:textId="782F8E86" w:rsidR="001C2573" w:rsidRPr="007535F4" w:rsidRDefault="001C2573" w:rsidP="001C2573">
      <w:pPr>
        <w:pStyle w:val="Note"/>
      </w:pPr>
      <w:r w:rsidRPr="007535F4">
        <w:rPr>
          <w:lang w:eastAsia="ja-JP"/>
        </w:rPr>
        <w:t xml:space="preserve">NOTE – Access point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64" w:author="Yuji Tochio" w:date="2018-10-12T17:13:00Z">
        <w:r w:rsidDel="001C2573">
          <w:rPr>
            <w:lang w:eastAsia="ja-JP"/>
          </w:rPr>
          <w:delText>,</w:delText>
        </w:r>
        <w:r w:rsidRPr="007535F4" w:rsidDel="001C2573">
          <w:rPr>
            <w:lang w:eastAsia="ja-JP"/>
          </w:rPr>
          <w:delText xml:space="preserve"> [b-ITU-T G.8121], [b-ITU-T G.8121.1] </w:delText>
        </w:r>
        <w:r w:rsidDel="001C2573">
          <w:rPr>
            <w:lang w:eastAsia="ja-JP"/>
          </w:rPr>
          <w:delText xml:space="preserve">and </w:delText>
        </w:r>
        <w:r w:rsidRPr="007535F4" w:rsidDel="001C2573">
          <w:rPr>
            <w:lang w:eastAsia="ja-JP"/>
          </w:rPr>
          <w:delText>[b</w:delText>
        </w:r>
        <w:r w:rsidDel="001C2573">
          <w:rPr>
            <w:lang w:eastAsia="ja-JP"/>
          </w:rPr>
          <w:noBreakHyphen/>
        </w:r>
        <w:r w:rsidRPr="007535F4" w:rsidDel="001C2573">
          <w:rPr>
            <w:lang w:eastAsia="ja-JP"/>
          </w:rPr>
          <w:delText>ITU-T G.8121.2]</w:delText>
        </w:r>
      </w:del>
      <w:r w:rsidRPr="007535F4">
        <w:t>.</w:t>
      </w:r>
    </w:p>
    <w:p w14:paraId="414199CD" w14:textId="77777777" w:rsidR="001C2573" w:rsidRPr="00103A7E" w:rsidRDefault="001C2573" w:rsidP="001C2573">
      <w:pPr>
        <w:pStyle w:val="Headingb"/>
        <w:rPr>
          <w:lang w:val="fr-CH"/>
        </w:rPr>
      </w:pPr>
      <w:r>
        <w:rPr>
          <w:lang w:val="fr-CH"/>
        </w:rPr>
        <w:t>3.1.8</w:t>
      </w:r>
      <w:r>
        <w:rPr>
          <w:lang w:val="fr-CH"/>
        </w:rPr>
        <w:tab/>
      </w:r>
      <w:proofErr w:type="spellStart"/>
      <w:r w:rsidRPr="00103A7E">
        <w:rPr>
          <w:lang w:val="fr-CH"/>
        </w:rPr>
        <w:t>adapted</w:t>
      </w:r>
      <w:proofErr w:type="spellEnd"/>
      <w:r w:rsidRPr="00103A7E">
        <w:rPr>
          <w:lang w:val="fr-CH"/>
        </w:rPr>
        <w:t xml:space="preserve"> information</w:t>
      </w:r>
      <w:r w:rsidRPr="00103A7E">
        <w:rPr>
          <w:b w:val="0"/>
          <w:lang w:val="fr-CH"/>
        </w:rPr>
        <w:t>: [ITU-T G.805]</w:t>
      </w:r>
    </w:p>
    <w:p w14:paraId="0CB629A3" w14:textId="599B4672" w:rsidR="001C2573" w:rsidRPr="007535F4" w:rsidRDefault="001C2573" w:rsidP="001C2573">
      <w:pPr>
        <w:pStyle w:val="Note"/>
      </w:pPr>
      <w:r>
        <w:rPr>
          <w:lang w:eastAsia="ja-JP"/>
        </w:rPr>
        <w:t>NOTE – Ada</w:t>
      </w:r>
      <w:r w:rsidRPr="007535F4">
        <w:rPr>
          <w:lang w:eastAsia="ja-JP"/>
        </w:rPr>
        <w:t xml:space="preserve">pted information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65" w:author="Yuji Tochio" w:date="2018-10-12T17:13:00Z">
        <w:r w:rsidDel="001C2573">
          <w:rPr>
            <w:lang w:eastAsia="ja-JP"/>
          </w:rPr>
          <w:delText>,</w:delText>
        </w:r>
        <w:r w:rsidRPr="007535F4" w:rsidDel="001C2573">
          <w:rPr>
            <w:lang w:eastAsia="ja-JP"/>
          </w:rPr>
          <w:delText xml:space="preserve"> [b-ITU-T G.8121], [b-ITU-T G.8121.1] </w:delText>
        </w:r>
        <w:r w:rsidDel="001C2573">
          <w:rPr>
            <w:lang w:eastAsia="ja-JP"/>
          </w:rPr>
          <w:delText xml:space="preserve">and </w:delText>
        </w:r>
        <w:r w:rsidRPr="007535F4" w:rsidDel="001C2573">
          <w:rPr>
            <w:lang w:eastAsia="ja-JP"/>
          </w:rPr>
          <w:delText>[b-ITU-T G.8121.2]</w:delText>
        </w:r>
      </w:del>
      <w:r w:rsidRPr="007535F4">
        <w:t>.</w:t>
      </w:r>
    </w:p>
    <w:p w14:paraId="436815BA" w14:textId="77777777" w:rsidR="001C2573" w:rsidRPr="00103A7E" w:rsidRDefault="001C2573" w:rsidP="001C2573">
      <w:pPr>
        <w:pStyle w:val="Headingb"/>
        <w:rPr>
          <w:lang w:val="fr-CH"/>
        </w:rPr>
      </w:pPr>
      <w:r>
        <w:rPr>
          <w:lang w:val="fr-CH"/>
        </w:rPr>
        <w:t>3.1.9</w:t>
      </w:r>
      <w:r>
        <w:rPr>
          <w:lang w:val="fr-CH"/>
        </w:rPr>
        <w:tab/>
      </w:r>
      <w:r w:rsidRPr="00103A7E">
        <w:rPr>
          <w:lang w:val="fr-CH"/>
        </w:rPr>
        <w:t xml:space="preserve">administrative </w:t>
      </w:r>
      <w:proofErr w:type="spellStart"/>
      <w:r w:rsidRPr="00103A7E">
        <w:rPr>
          <w:lang w:val="fr-CH"/>
        </w:rPr>
        <w:t>domain</w:t>
      </w:r>
      <w:proofErr w:type="spellEnd"/>
      <w:r w:rsidRPr="00103A7E">
        <w:rPr>
          <w:b w:val="0"/>
          <w:bCs/>
          <w:lang w:val="fr-CH"/>
        </w:rPr>
        <w:t>:</w:t>
      </w:r>
      <w:r w:rsidRPr="00103A7E">
        <w:rPr>
          <w:bCs/>
          <w:lang w:val="fr-CH"/>
        </w:rPr>
        <w:t xml:space="preserve"> </w:t>
      </w:r>
      <w:r w:rsidRPr="00103A7E">
        <w:rPr>
          <w:b w:val="0"/>
          <w:lang w:val="fr-CH"/>
        </w:rPr>
        <w:t>[ITU-T G.805]</w:t>
      </w:r>
    </w:p>
    <w:p w14:paraId="0B164D4D" w14:textId="77777777" w:rsidR="001C2573" w:rsidRDefault="001C2573" w:rsidP="001C2573">
      <w:pPr>
        <w:pStyle w:val="Note"/>
      </w:pPr>
      <w:r w:rsidRPr="007535F4">
        <w:rPr>
          <w:lang w:eastAsia="ja-JP"/>
        </w:rPr>
        <w:t xml:space="preserve">NOTE – Administrative domain </w:t>
      </w:r>
      <w:proofErr w:type="gramStart"/>
      <w:r w:rsidRPr="007535F4">
        <w:rPr>
          <w:lang w:eastAsia="ja-JP"/>
        </w:rPr>
        <w:t>is referred</w:t>
      </w:r>
      <w:proofErr w:type="gramEnd"/>
      <w:r w:rsidRPr="007535F4">
        <w:rPr>
          <w:lang w:eastAsia="ja-JP"/>
        </w:rPr>
        <w:t xml:space="preserve"> to in [b-ITU-T G.8110.1]</w:t>
      </w:r>
      <w:r w:rsidRPr="007535F4">
        <w:t>.</w:t>
      </w:r>
    </w:p>
    <w:p w14:paraId="71A03672" w14:textId="776B70FA" w:rsidR="001C2573" w:rsidRPr="007535F4" w:rsidDel="001C2573" w:rsidRDefault="001C2573" w:rsidP="001C2573">
      <w:pPr>
        <w:pStyle w:val="Headingb"/>
        <w:rPr>
          <w:del w:id="66" w:author="Yuji Tochio" w:date="2018-10-12T17:13:00Z"/>
        </w:rPr>
      </w:pPr>
      <w:del w:id="67" w:author="Yuji Tochio" w:date="2018-10-12T17:13:00Z">
        <w:r w:rsidDel="001C2573">
          <w:delText>3.1.10</w:delText>
        </w:r>
        <w:r w:rsidDel="001C2573">
          <w:tab/>
        </w:r>
        <w:r w:rsidRPr="007535F4" w:rsidDel="001C2573">
          <w:delText>agent</w:delText>
        </w:r>
        <w:r w:rsidRPr="002942D3" w:rsidDel="001C2573">
          <w:rPr>
            <w:b w:val="0"/>
            <w:lang w:val="en-US"/>
          </w:rPr>
          <w:delText xml:space="preserve">: </w:delText>
        </w:r>
        <w:r w:rsidRPr="002942D3" w:rsidDel="001C2573">
          <w:rPr>
            <w:b w:val="0"/>
          </w:rPr>
          <w:delText xml:space="preserve">[ITU-T </w:delText>
        </w:r>
        <w:r w:rsidDel="001C2573">
          <w:rPr>
            <w:b w:val="0"/>
          </w:rPr>
          <w:delText>X.701</w:delText>
        </w:r>
        <w:r w:rsidRPr="002942D3" w:rsidDel="001C2573">
          <w:rPr>
            <w:b w:val="0"/>
          </w:rPr>
          <w:delText>]</w:delText>
        </w:r>
      </w:del>
    </w:p>
    <w:p w14:paraId="2A55AB73" w14:textId="0014326F" w:rsidR="001C2573" w:rsidRPr="007535F4" w:rsidDel="001C2573" w:rsidRDefault="001C2573" w:rsidP="001C2573">
      <w:pPr>
        <w:pStyle w:val="Note"/>
        <w:rPr>
          <w:del w:id="68" w:author="Yuji Tochio" w:date="2018-10-12T17:13:00Z"/>
        </w:rPr>
      </w:pPr>
      <w:del w:id="69" w:author="Yuji Tochio" w:date="2018-10-12T17:13:00Z">
        <w:r w:rsidRPr="007535F4" w:rsidDel="001C2573">
          <w:rPr>
            <w:lang w:eastAsia="ja-JP"/>
          </w:rPr>
          <w:delText>NOTE – Agent is referred to in [b-ITU-T G.8151]</w:delText>
        </w:r>
        <w:r w:rsidRPr="007535F4" w:rsidDel="001C2573">
          <w:delText>.</w:delText>
        </w:r>
      </w:del>
    </w:p>
    <w:p w14:paraId="339F3451" w14:textId="77777777" w:rsidR="001C2573" w:rsidRPr="007535F4" w:rsidRDefault="001C2573" w:rsidP="001C2573">
      <w:pPr>
        <w:pStyle w:val="Headingb"/>
      </w:pPr>
      <w:r>
        <w:lastRenderedPageBreak/>
        <w:t>3.1.11</w:t>
      </w:r>
      <w:r>
        <w:tab/>
      </w:r>
      <w:r w:rsidRPr="007535F4">
        <w:t>administrative state</w:t>
      </w:r>
      <w:r w:rsidRPr="002942D3">
        <w:rPr>
          <w:b w:val="0"/>
          <w:lang w:val="en-US"/>
        </w:rPr>
        <w:t xml:space="preserve">: </w:t>
      </w:r>
      <w:r w:rsidRPr="002942D3">
        <w:rPr>
          <w:b w:val="0"/>
        </w:rPr>
        <w:t xml:space="preserve">[ITU-T </w:t>
      </w:r>
      <w:r>
        <w:rPr>
          <w:b w:val="0"/>
        </w:rPr>
        <w:t>X.731</w:t>
      </w:r>
      <w:r w:rsidRPr="002942D3">
        <w:rPr>
          <w:b w:val="0"/>
        </w:rPr>
        <w:t>]</w:t>
      </w:r>
    </w:p>
    <w:p w14:paraId="7DA6E396" w14:textId="77777777" w:rsidR="001C2573" w:rsidRPr="007535F4" w:rsidRDefault="001C2573" w:rsidP="001C2573">
      <w:pPr>
        <w:pStyle w:val="Note"/>
        <w:rPr>
          <w:lang w:eastAsia="ja-JP"/>
        </w:rPr>
      </w:pPr>
      <w:r w:rsidRPr="007535F4">
        <w:rPr>
          <w:lang w:eastAsia="ja-JP"/>
        </w:rPr>
        <w:t xml:space="preserve">NOTE – Administrative state </w:t>
      </w:r>
      <w:proofErr w:type="gramStart"/>
      <w:r w:rsidRPr="007535F4">
        <w:rPr>
          <w:lang w:eastAsia="ja-JP"/>
        </w:rPr>
        <w:t>is referred</w:t>
      </w:r>
      <w:proofErr w:type="gramEnd"/>
      <w:r w:rsidRPr="007535F4">
        <w:rPr>
          <w:lang w:eastAsia="ja-JP"/>
        </w:rPr>
        <w:t xml:space="preserve"> to in [b-ITU-T G.8110.1]</w:t>
      </w:r>
      <w:r w:rsidRPr="007535F4">
        <w:t>.</w:t>
      </w:r>
    </w:p>
    <w:p w14:paraId="0675DB5F" w14:textId="62454EBB" w:rsidR="001C2573" w:rsidRPr="007535F4" w:rsidDel="001C2573" w:rsidRDefault="001C2573" w:rsidP="001C2573">
      <w:pPr>
        <w:pStyle w:val="Headingb"/>
        <w:rPr>
          <w:del w:id="70" w:author="Yuji Tochio" w:date="2018-10-12T17:13:00Z"/>
        </w:rPr>
      </w:pPr>
      <w:del w:id="71" w:author="Yuji Tochio" w:date="2018-10-12T17:13:00Z">
        <w:r w:rsidDel="001C2573">
          <w:delText>3.1.12</w:delText>
        </w:r>
        <w:r w:rsidDel="001C2573">
          <w:tab/>
        </w:r>
        <w:r w:rsidRPr="007535F4" w:rsidDel="001C2573">
          <w:delText>alarm reporting</w:delText>
        </w:r>
        <w:r w:rsidRPr="002942D3" w:rsidDel="001C2573">
          <w:rPr>
            <w:b w:val="0"/>
            <w:lang w:val="en-US"/>
          </w:rPr>
          <w:delText xml:space="preserve">: </w:delText>
        </w:r>
        <w:r w:rsidRPr="002942D3" w:rsidDel="001C2573">
          <w:rPr>
            <w:b w:val="0"/>
          </w:rPr>
          <w:delText>[ITU-T M.3013]</w:delText>
        </w:r>
      </w:del>
    </w:p>
    <w:p w14:paraId="726D71F2" w14:textId="10954CE4" w:rsidR="001C2573" w:rsidRPr="007535F4" w:rsidDel="001C2573" w:rsidRDefault="001C2573" w:rsidP="001C2573">
      <w:pPr>
        <w:pStyle w:val="Note"/>
        <w:rPr>
          <w:del w:id="72" w:author="Yuji Tochio" w:date="2018-10-12T17:13:00Z"/>
        </w:rPr>
      </w:pPr>
      <w:del w:id="73" w:author="Yuji Tochio" w:date="2018-10-12T17:13:00Z">
        <w:r w:rsidRPr="007535F4" w:rsidDel="001C2573">
          <w:rPr>
            <w:lang w:eastAsia="ja-JP"/>
          </w:rPr>
          <w:delText>NOTE – Alarm reporting is referred to in [b-ITU-T G.8151]</w:delText>
        </w:r>
        <w:r w:rsidRPr="007535F4" w:rsidDel="001C2573">
          <w:delText>.</w:delText>
        </w:r>
      </w:del>
    </w:p>
    <w:p w14:paraId="6BB95815" w14:textId="0D678238" w:rsidR="001C2573" w:rsidRPr="007535F4" w:rsidDel="001C2573" w:rsidRDefault="001C2573" w:rsidP="001C2573">
      <w:pPr>
        <w:pStyle w:val="Headingb"/>
        <w:rPr>
          <w:del w:id="74" w:author="Yuji Tochio" w:date="2018-10-12T17:13:00Z"/>
        </w:rPr>
      </w:pPr>
      <w:del w:id="75" w:author="Yuji Tochio" w:date="2018-10-12T17:13:00Z">
        <w:r w:rsidDel="001C2573">
          <w:delText>3.1.13</w:delText>
        </w:r>
        <w:r w:rsidDel="001C2573">
          <w:tab/>
        </w:r>
        <w:r w:rsidRPr="007535F4" w:rsidDel="001C2573">
          <w:delText>alarm reporting control (ARC)</w:delText>
        </w:r>
        <w:r w:rsidRPr="002942D3" w:rsidDel="001C2573">
          <w:rPr>
            <w:b w:val="0"/>
            <w:lang w:val="en-US"/>
          </w:rPr>
          <w:delText xml:space="preserve">: </w:delText>
        </w:r>
        <w:r w:rsidRPr="002942D3" w:rsidDel="001C2573">
          <w:rPr>
            <w:b w:val="0"/>
          </w:rPr>
          <w:delText>[ITU-T M.3013]</w:delText>
        </w:r>
      </w:del>
    </w:p>
    <w:p w14:paraId="4075118B" w14:textId="22F4438B" w:rsidR="001C2573" w:rsidDel="001C2573" w:rsidRDefault="001C2573" w:rsidP="001C2573">
      <w:pPr>
        <w:pStyle w:val="Note"/>
        <w:rPr>
          <w:del w:id="76" w:author="Yuji Tochio" w:date="2018-10-12T17:13:00Z"/>
        </w:rPr>
      </w:pPr>
      <w:del w:id="77" w:author="Yuji Tochio" w:date="2018-10-12T17:13:00Z">
        <w:r w:rsidRPr="007535F4" w:rsidDel="001C2573">
          <w:rPr>
            <w:lang w:eastAsia="ja-JP"/>
          </w:rPr>
          <w:delText>NOTE – Alarm reporting control (ARC) is referred to in [b-ITU-T G.8151]</w:delText>
        </w:r>
        <w:r w:rsidRPr="007535F4" w:rsidDel="001C2573">
          <w:delText>.</w:delText>
        </w:r>
      </w:del>
    </w:p>
    <w:p w14:paraId="662EDB55" w14:textId="2A678064" w:rsidR="001C2573" w:rsidRPr="00103A7E" w:rsidDel="001C2573" w:rsidRDefault="001C2573" w:rsidP="001C2573">
      <w:pPr>
        <w:pStyle w:val="Headingb"/>
        <w:rPr>
          <w:del w:id="78" w:author="Yuji Tochio" w:date="2018-10-12T17:13:00Z"/>
          <w:lang w:val="fr-CH"/>
        </w:rPr>
      </w:pPr>
      <w:del w:id="79" w:author="Yuji Tochio" w:date="2018-10-12T17:13:00Z">
        <w:r w:rsidDel="001C2573">
          <w:rPr>
            <w:lang w:val="fr-CH"/>
          </w:rPr>
          <w:delText>3.1.14</w:delText>
        </w:r>
        <w:r w:rsidDel="001C2573">
          <w:rPr>
            <w:lang w:val="fr-CH"/>
          </w:rPr>
          <w:tab/>
        </w:r>
        <w:r w:rsidRPr="00103A7E" w:rsidDel="001C2573">
          <w:rPr>
            <w:lang w:val="fr-CH"/>
          </w:rPr>
          <w:delText>APS protocol</w:delText>
        </w:r>
        <w:r w:rsidRPr="00103A7E" w:rsidDel="001C2573">
          <w:rPr>
            <w:b w:val="0"/>
            <w:lang w:val="fr-CH"/>
          </w:rPr>
          <w:delText>: [ITU-T G.808]</w:delText>
        </w:r>
      </w:del>
    </w:p>
    <w:p w14:paraId="2EA143EA" w14:textId="46F1ACBF" w:rsidR="001C2573" w:rsidRPr="007535F4" w:rsidDel="001C2573" w:rsidRDefault="001C2573" w:rsidP="001C2573">
      <w:pPr>
        <w:pStyle w:val="Note"/>
        <w:rPr>
          <w:del w:id="80" w:author="Yuji Tochio" w:date="2018-10-12T17:13:00Z"/>
          <w:lang w:eastAsia="ja-JP"/>
        </w:rPr>
      </w:pPr>
      <w:del w:id="81" w:author="Yuji Tochio" w:date="2018-10-12T17:13:00Z">
        <w:r w:rsidRPr="007535F4" w:rsidDel="001C2573">
          <w:rPr>
            <w:lang w:eastAsia="ja-JP"/>
          </w:rPr>
          <w:delText>NOTE – APS protocol is referred to in [ITU-T G.8131].</w:delText>
        </w:r>
      </w:del>
    </w:p>
    <w:p w14:paraId="7BB74165" w14:textId="6B6F8FEF" w:rsidR="001C2573" w:rsidRPr="007535F4" w:rsidDel="001C2573" w:rsidRDefault="001C2573" w:rsidP="001C2573">
      <w:pPr>
        <w:pStyle w:val="Headingb"/>
        <w:rPr>
          <w:del w:id="82" w:author="Yuji Tochio" w:date="2018-10-12T17:13:00Z"/>
        </w:rPr>
      </w:pPr>
      <w:del w:id="83" w:author="Yuji Tochio" w:date="2018-10-12T17:13:00Z">
        <w:r w:rsidDel="001C2573">
          <w:delText>3.1.15</w:delText>
        </w:r>
        <w:r w:rsidDel="001C2573">
          <w:tab/>
        </w:r>
        <w:r w:rsidRPr="007535F4" w:rsidDel="001C2573">
          <w:delText>architecture</w:delText>
        </w:r>
        <w:r w:rsidRPr="002942D3" w:rsidDel="001C2573">
          <w:rPr>
            <w:b w:val="0"/>
            <w:lang w:val="en-US"/>
          </w:rPr>
          <w:delText>:</w:delText>
        </w:r>
        <w:r w:rsidDel="001C2573">
          <w:rPr>
            <w:b w:val="0"/>
            <w:lang w:val="en-US"/>
          </w:rPr>
          <w:delText xml:space="preserve"> </w:delText>
        </w:r>
        <w:r w:rsidRPr="002942D3" w:rsidDel="001C2573">
          <w:rPr>
            <w:b w:val="0"/>
          </w:rPr>
          <w:delText>[ITU-T G.808]</w:delText>
        </w:r>
      </w:del>
    </w:p>
    <w:p w14:paraId="4054B448" w14:textId="1DCA0E0A" w:rsidR="001C2573" w:rsidDel="001C2573" w:rsidRDefault="001C2573" w:rsidP="001C2573">
      <w:pPr>
        <w:pStyle w:val="Note"/>
        <w:rPr>
          <w:del w:id="84" w:author="Yuji Tochio" w:date="2018-10-12T17:13:00Z"/>
          <w:lang w:eastAsia="ja-JP"/>
        </w:rPr>
      </w:pPr>
      <w:del w:id="85" w:author="Yuji Tochio" w:date="2018-10-12T17:13:00Z">
        <w:r w:rsidRPr="007535F4" w:rsidDel="001C2573">
          <w:rPr>
            <w:lang w:eastAsia="ja-JP"/>
          </w:rPr>
          <w:delText>NOTE – architecture is referred to in [ITU-T G.8131].</w:delText>
        </w:r>
      </w:del>
    </w:p>
    <w:p w14:paraId="0C94F9EA" w14:textId="77777777" w:rsidR="001C2573" w:rsidRPr="007535F4" w:rsidRDefault="001C2573" w:rsidP="001C2573">
      <w:pPr>
        <w:pStyle w:val="Headingb"/>
      </w:pPr>
      <w:r>
        <w:t>3.1.16</w:t>
      </w:r>
      <w:r>
        <w:tab/>
      </w:r>
      <w:r w:rsidRPr="007535F4">
        <w:t>associated channel header</w:t>
      </w:r>
      <w:r w:rsidRPr="002942D3">
        <w:rPr>
          <w:b w:val="0"/>
        </w:rPr>
        <w:t xml:space="preserve">: [IETF RFC </w:t>
      </w:r>
      <w:r>
        <w:rPr>
          <w:b w:val="0"/>
        </w:rPr>
        <w:t>5586</w:t>
      </w:r>
      <w:r w:rsidRPr="002942D3">
        <w:rPr>
          <w:b w:val="0"/>
        </w:rPr>
        <w:t>]</w:t>
      </w:r>
    </w:p>
    <w:p w14:paraId="4A442B9F" w14:textId="7DFD02B6" w:rsidR="001C2573" w:rsidRPr="007535F4" w:rsidRDefault="001C2573" w:rsidP="001C2573">
      <w:pPr>
        <w:pStyle w:val="Note"/>
      </w:pPr>
      <w:r w:rsidRPr="007535F4">
        <w:rPr>
          <w:lang w:eastAsia="ja-JP"/>
        </w:rPr>
        <w:t xml:space="preserve">NOTE – </w:t>
      </w:r>
      <w:r w:rsidRPr="00080A5B">
        <w:t>Associated</w:t>
      </w:r>
      <w:r w:rsidRPr="007535F4">
        <w:rPr>
          <w:lang w:eastAsia="ja-JP"/>
        </w:rPr>
        <w:t xml:space="preserve"> channel header </w:t>
      </w:r>
      <w:proofErr w:type="gramStart"/>
      <w:r w:rsidRPr="007535F4">
        <w:rPr>
          <w:lang w:eastAsia="ja-JP"/>
        </w:rPr>
        <w:t>is referred</w:t>
      </w:r>
      <w:proofErr w:type="gramEnd"/>
      <w:r w:rsidRPr="007535F4">
        <w:rPr>
          <w:lang w:eastAsia="ja-JP"/>
        </w:rPr>
        <w:t xml:space="preserve"> to in [b-ITU-T G.8110.1]</w:t>
      </w:r>
      <w:del w:id="86" w:author="Yuji Tochio" w:date="2018-10-12T17:13:00Z">
        <w:r w:rsidDel="001C2573">
          <w:rPr>
            <w:lang w:eastAsia="ja-JP"/>
          </w:rPr>
          <w:delText xml:space="preserve">, </w:delText>
        </w:r>
        <w:r w:rsidRPr="007535F4" w:rsidDel="001C2573">
          <w:rPr>
            <w:lang w:eastAsia="ja-JP"/>
          </w:rPr>
          <w:delText>[b-ITU-T G.8121], [b</w:delText>
        </w:r>
        <w:r w:rsidDel="001C2573">
          <w:rPr>
            <w:lang w:eastAsia="ja-JP"/>
          </w:rPr>
          <w:noBreakHyphen/>
        </w:r>
        <w:r w:rsidRPr="007535F4" w:rsidDel="001C2573">
          <w:rPr>
            <w:lang w:eastAsia="ja-JP"/>
          </w:rPr>
          <w:delText>ITU</w:delText>
        </w:r>
        <w:r w:rsidDel="001C2573">
          <w:rPr>
            <w:lang w:eastAsia="ja-JP"/>
          </w:rPr>
          <w:noBreakHyphen/>
        </w:r>
        <w:r w:rsidRPr="007535F4" w:rsidDel="001C2573">
          <w:rPr>
            <w:lang w:eastAsia="ja-JP"/>
          </w:rPr>
          <w:delText>T</w:delText>
        </w:r>
        <w:r w:rsidDel="001C2573">
          <w:rPr>
            <w:lang w:eastAsia="ja-JP"/>
          </w:rPr>
          <w:delText> </w:delText>
        </w:r>
        <w:r w:rsidRPr="007535F4" w:rsidDel="001C2573">
          <w:rPr>
            <w:lang w:eastAsia="ja-JP"/>
          </w:rPr>
          <w:delText>G.8121.1]</w:delText>
        </w:r>
        <w:r w:rsidDel="001C2573">
          <w:rPr>
            <w:lang w:eastAsia="ja-JP"/>
          </w:rPr>
          <w:delText xml:space="preserve"> and</w:delText>
        </w:r>
        <w:r w:rsidRPr="007535F4" w:rsidDel="001C2573">
          <w:rPr>
            <w:lang w:eastAsia="ja-JP"/>
          </w:rPr>
          <w:delText xml:space="preserve"> [b</w:delText>
        </w:r>
        <w:r w:rsidRPr="007535F4" w:rsidDel="001C2573">
          <w:rPr>
            <w:lang w:eastAsia="ja-JP"/>
          </w:rPr>
          <w:noBreakHyphen/>
          <w:delText>ITU</w:delText>
        </w:r>
        <w:r w:rsidRPr="007535F4" w:rsidDel="001C2573">
          <w:rPr>
            <w:lang w:eastAsia="ja-JP"/>
          </w:rPr>
          <w:noBreakHyphen/>
          <w:delText>T G.8121.2]</w:delText>
        </w:r>
      </w:del>
      <w:r>
        <w:t>.</w:t>
      </w:r>
    </w:p>
    <w:p w14:paraId="344A53A5" w14:textId="28F38F15" w:rsidR="001C2573" w:rsidRPr="007535F4" w:rsidDel="001C2573" w:rsidRDefault="001C2573" w:rsidP="001C2573">
      <w:pPr>
        <w:pStyle w:val="Headingb"/>
        <w:rPr>
          <w:del w:id="87" w:author="Yuji Tochio" w:date="2018-10-12T17:13:00Z"/>
        </w:rPr>
      </w:pPr>
      <w:del w:id="88" w:author="Yuji Tochio" w:date="2018-10-12T17:13:00Z">
        <w:r w:rsidDel="001C2573">
          <w:delText>3.1.17</w:delText>
        </w:r>
        <w:r w:rsidDel="001C2573">
          <w:tab/>
        </w:r>
        <w:r w:rsidRPr="007535F4" w:rsidDel="001C2573">
          <w:delText>atomic function (AF)</w:delText>
        </w:r>
        <w:r w:rsidRPr="00F047DD" w:rsidDel="001C2573">
          <w:rPr>
            <w:b w:val="0"/>
            <w:bCs/>
            <w:lang w:val="en-US"/>
          </w:rPr>
          <w:delText>:</w:delText>
        </w:r>
        <w:r w:rsidDel="001C2573">
          <w:rPr>
            <w:bCs/>
            <w:lang w:val="en-US"/>
          </w:rPr>
          <w:delText xml:space="preserve"> </w:delText>
        </w:r>
        <w:r w:rsidRPr="00F047DD" w:rsidDel="001C2573">
          <w:rPr>
            <w:b w:val="0"/>
          </w:rPr>
          <w:delText>[ITU-T G.</w:delText>
        </w:r>
        <w:r w:rsidDel="001C2573">
          <w:rPr>
            <w:b w:val="0"/>
          </w:rPr>
          <w:delText>806</w:delText>
        </w:r>
        <w:r w:rsidRPr="00F047DD" w:rsidDel="001C2573">
          <w:rPr>
            <w:b w:val="0"/>
          </w:rPr>
          <w:delText>]</w:delText>
        </w:r>
      </w:del>
    </w:p>
    <w:p w14:paraId="2277B576" w14:textId="4B83FAB1" w:rsidR="001C2573" w:rsidRPr="007535F4" w:rsidDel="001C2573" w:rsidRDefault="001C2573" w:rsidP="001C2573">
      <w:pPr>
        <w:pStyle w:val="Note"/>
        <w:rPr>
          <w:del w:id="89" w:author="Yuji Tochio" w:date="2018-10-12T17:13:00Z"/>
          <w:lang w:eastAsia="ja-JP"/>
        </w:rPr>
      </w:pPr>
      <w:del w:id="90" w:author="Yuji Tochio" w:date="2018-10-12T17:13:00Z">
        <w:r w:rsidRPr="007535F4" w:rsidDel="001C2573">
          <w:rPr>
            <w:lang w:eastAsia="ja-JP"/>
          </w:rPr>
          <w:delText>NOTE – Atomic function (AF) is referred to in [b-ITU-T G.8151]</w:delText>
        </w:r>
        <w:r w:rsidRPr="007535F4" w:rsidDel="001C2573">
          <w:delText>.</w:delText>
        </w:r>
      </w:del>
    </w:p>
    <w:p w14:paraId="65794582" w14:textId="0FDB2B49" w:rsidR="001C2573" w:rsidRPr="00F047DD" w:rsidDel="001C2573" w:rsidRDefault="001C2573" w:rsidP="001C2573">
      <w:pPr>
        <w:pStyle w:val="Headingb"/>
        <w:rPr>
          <w:del w:id="91" w:author="Yuji Tochio" w:date="2018-10-12T17:13:00Z"/>
          <w:lang w:val="en-US"/>
        </w:rPr>
      </w:pPr>
      <w:del w:id="92" w:author="Yuji Tochio" w:date="2018-10-12T17:13:00Z">
        <w:r w:rsidDel="001C2573">
          <w:rPr>
            <w:bCs/>
          </w:rPr>
          <w:delText>3.1.18</w:delText>
        </w:r>
        <w:r w:rsidDel="001C2573">
          <w:rPr>
            <w:bCs/>
          </w:rPr>
          <w:tab/>
        </w:r>
        <w:r w:rsidRPr="001C188F" w:rsidDel="001C2573">
          <w:rPr>
            <w:bCs/>
          </w:rPr>
          <w:delText>bidirectional protection switching</w:delText>
        </w:r>
        <w:r w:rsidRPr="00F047DD" w:rsidDel="001C2573">
          <w:rPr>
            <w:b w:val="0"/>
            <w:bCs/>
            <w:lang w:val="en-US"/>
          </w:rPr>
          <w:delText>:</w:delText>
        </w:r>
        <w:r w:rsidDel="001C2573">
          <w:rPr>
            <w:bCs/>
            <w:lang w:val="en-US"/>
          </w:rPr>
          <w:delText xml:space="preserve"> </w:delText>
        </w:r>
        <w:r w:rsidRPr="00F047DD" w:rsidDel="001C2573">
          <w:rPr>
            <w:b w:val="0"/>
          </w:rPr>
          <w:delText>[ITU-T G.780]</w:delText>
        </w:r>
      </w:del>
    </w:p>
    <w:p w14:paraId="786C7DAA" w14:textId="6912A59A" w:rsidR="001C2573" w:rsidDel="001C2573" w:rsidRDefault="001C2573" w:rsidP="001C2573">
      <w:pPr>
        <w:pStyle w:val="Note"/>
        <w:rPr>
          <w:del w:id="93" w:author="Yuji Tochio" w:date="2018-10-12T17:13:00Z"/>
        </w:rPr>
      </w:pPr>
      <w:del w:id="94" w:author="Yuji Tochio" w:date="2018-10-12T17:13:00Z">
        <w:r w:rsidRPr="007535F4" w:rsidDel="001C2573">
          <w:rPr>
            <w:lang w:eastAsia="ja-JP"/>
          </w:rPr>
          <w:delText xml:space="preserve">NOTE – </w:delText>
        </w:r>
        <w:r w:rsidDel="001C2573">
          <w:rPr>
            <w:lang w:eastAsia="ja-JP"/>
          </w:rPr>
          <w:delText>B</w:delText>
        </w:r>
        <w:r w:rsidRPr="007535F4" w:rsidDel="001C2573">
          <w:rPr>
            <w:lang w:eastAsia="ja-JP"/>
          </w:rPr>
          <w:delText>idirectional protection switching is referred to in [ITU-T G.8131]</w:delText>
        </w:r>
        <w:r w:rsidRPr="007535F4" w:rsidDel="001C2573">
          <w:delText>.</w:delText>
        </w:r>
      </w:del>
    </w:p>
    <w:p w14:paraId="751DE31B" w14:textId="34963A48" w:rsidR="001C2573" w:rsidRPr="007535F4" w:rsidDel="001C2573" w:rsidRDefault="001C2573" w:rsidP="001C2573">
      <w:pPr>
        <w:pStyle w:val="Headingb"/>
        <w:rPr>
          <w:del w:id="95" w:author="Yuji Tochio" w:date="2018-10-12T17:13:00Z"/>
        </w:rPr>
      </w:pPr>
      <w:del w:id="96" w:author="Yuji Tochio" w:date="2018-10-12T17:13:00Z">
        <w:r w:rsidDel="001C2573">
          <w:delText>3.1.19</w:delText>
        </w:r>
        <w:r w:rsidDel="001C2573">
          <w:tab/>
        </w:r>
        <w:r w:rsidRPr="007535F4" w:rsidDel="001C2573">
          <w:delText>bridge</w:delText>
        </w:r>
        <w:r w:rsidRPr="002942D3" w:rsidDel="001C2573">
          <w:rPr>
            <w:b w:val="0"/>
            <w:lang w:val="en-US"/>
          </w:rPr>
          <w:delText>:</w:delText>
        </w:r>
        <w:r w:rsidDel="001C2573">
          <w:rPr>
            <w:b w:val="0"/>
            <w:lang w:val="en-US"/>
          </w:rPr>
          <w:delText xml:space="preserve"> </w:delText>
        </w:r>
        <w:r w:rsidRPr="002942D3" w:rsidDel="001C2573">
          <w:rPr>
            <w:b w:val="0"/>
          </w:rPr>
          <w:delText>[ITU-T G.808]</w:delText>
        </w:r>
      </w:del>
    </w:p>
    <w:p w14:paraId="169E88DC" w14:textId="6BDAFF2A" w:rsidR="001C2573" w:rsidRPr="007535F4" w:rsidDel="001C2573" w:rsidRDefault="001C2573" w:rsidP="001C2573">
      <w:pPr>
        <w:pStyle w:val="Note"/>
        <w:rPr>
          <w:del w:id="97" w:author="Yuji Tochio" w:date="2018-10-12T17:13:00Z"/>
          <w:lang w:eastAsia="ja-JP"/>
        </w:rPr>
      </w:pPr>
      <w:del w:id="98" w:author="Yuji Tochio" w:date="2018-10-12T17:13:00Z">
        <w:r w:rsidRPr="007535F4" w:rsidDel="001C2573">
          <w:rPr>
            <w:lang w:eastAsia="ja-JP"/>
          </w:rPr>
          <w:delText>NOTE – bridge is referred to in [ITU-T G.8131].</w:delText>
        </w:r>
      </w:del>
    </w:p>
    <w:p w14:paraId="5AF511BF" w14:textId="77777777" w:rsidR="001C2573" w:rsidRPr="007535F4" w:rsidRDefault="001C2573" w:rsidP="001C2573">
      <w:pPr>
        <w:pStyle w:val="Headingb"/>
      </w:pPr>
      <w:r>
        <w:t>3.1.20</w:t>
      </w:r>
      <w:r>
        <w:tab/>
      </w:r>
      <w:r w:rsidRPr="007535F4">
        <w:t>bottom of stack</w:t>
      </w:r>
      <w:r w:rsidRPr="002942D3">
        <w:rPr>
          <w:b w:val="0"/>
        </w:rPr>
        <w:t>: [IETF RFC 303</w:t>
      </w:r>
      <w:r>
        <w:rPr>
          <w:b w:val="0"/>
        </w:rPr>
        <w:t>2</w:t>
      </w:r>
      <w:r w:rsidRPr="002942D3">
        <w:rPr>
          <w:b w:val="0"/>
        </w:rPr>
        <w:t>]</w:t>
      </w:r>
    </w:p>
    <w:p w14:paraId="06B6C493" w14:textId="5132A27F" w:rsidR="001C2573" w:rsidRPr="007535F4" w:rsidRDefault="001C2573" w:rsidP="001C2573">
      <w:pPr>
        <w:pStyle w:val="Note"/>
      </w:pPr>
      <w:r w:rsidRPr="007535F4">
        <w:rPr>
          <w:lang w:eastAsia="ja-JP"/>
        </w:rPr>
        <w:t>NOTE – Bottom of stack is referred to in [b</w:t>
      </w:r>
      <w:r>
        <w:rPr>
          <w:lang w:eastAsia="ja-JP"/>
        </w:rPr>
        <w:noBreakHyphen/>
      </w:r>
      <w:r w:rsidRPr="007535F4">
        <w:rPr>
          <w:lang w:eastAsia="ja-JP"/>
        </w:rPr>
        <w:t>ITU-T G.8110.1</w:t>
      </w:r>
      <w:proofErr w:type="gramStart"/>
      <w:r w:rsidRPr="007535F4">
        <w:rPr>
          <w:lang w:eastAsia="ja-JP"/>
        </w:rPr>
        <w:t>]</w:t>
      </w:r>
      <w:r>
        <w:rPr>
          <w:lang w:eastAsia="ja-JP"/>
        </w:rPr>
        <w:t>,</w:t>
      </w:r>
      <w:del w:id="99" w:author="Yuji Tochio" w:date="2018-10-12T17:14:00Z">
        <w:r w:rsidRPr="007535F4" w:rsidDel="001C2573">
          <w:rPr>
            <w:lang w:eastAsia="ja-JP"/>
          </w:rPr>
          <w:delText xml:space="preserve"> [b-ITU-T G.8121], [b-ITU-T G.8121.1] </w:delText>
        </w:r>
        <w:r w:rsidDel="001C2573">
          <w:rPr>
            <w:lang w:eastAsia="ja-JP"/>
          </w:rPr>
          <w:delText xml:space="preserve">and </w:delText>
        </w:r>
        <w:r w:rsidRPr="007535F4" w:rsidDel="001C2573">
          <w:rPr>
            <w:lang w:eastAsia="ja-JP"/>
          </w:rPr>
          <w:delText>[b</w:delText>
        </w:r>
        <w:r w:rsidDel="001C2573">
          <w:rPr>
            <w:lang w:eastAsia="ja-JP"/>
          </w:rPr>
          <w:noBreakHyphen/>
        </w:r>
        <w:r w:rsidRPr="007535F4" w:rsidDel="001C2573">
          <w:rPr>
            <w:lang w:eastAsia="ja-JP"/>
          </w:rPr>
          <w:delText>ITU-T G.8121.2]</w:delText>
        </w:r>
      </w:del>
      <w:r w:rsidRPr="007535F4">
        <w:t>.</w:t>
      </w:r>
      <w:proofErr w:type="gramEnd"/>
    </w:p>
    <w:p w14:paraId="2C9FFC5E" w14:textId="77777777" w:rsidR="001C2573" w:rsidRPr="007535F4" w:rsidRDefault="001C2573" w:rsidP="001C2573">
      <w:pPr>
        <w:pStyle w:val="Headingb"/>
      </w:pPr>
      <w:r>
        <w:t>3.1.21</w:t>
      </w:r>
      <w:r>
        <w:tab/>
      </w:r>
      <w:r w:rsidRPr="007535F4">
        <w:t>characteristic information</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10A16822" w14:textId="785473C7" w:rsidR="001C2573" w:rsidRPr="007535F4" w:rsidRDefault="001C2573" w:rsidP="001C2573">
      <w:pPr>
        <w:pStyle w:val="Note"/>
      </w:pPr>
      <w:r w:rsidRPr="007535F4">
        <w:rPr>
          <w:lang w:eastAsia="ja-JP"/>
        </w:rPr>
        <w:t xml:space="preserve">NOTE – Characteristics information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100" w:author="Yuji Tochio" w:date="2018-10-12T17:14:00Z">
        <w:r w:rsidDel="001C2573">
          <w:rPr>
            <w:lang w:eastAsia="ja-JP"/>
          </w:rPr>
          <w:delText>,</w:delText>
        </w:r>
        <w:r w:rsidRPr="007535F4" w:rsidDel="001C2573">
          <w:rPr>
            <w:lang w:eastAsia="ja-JP"/>
          </w:rPr>
          <w:delText xml:space="preserve"> [b-ITU-T G.8121], [b</w:delText>
        </w:r>
        <w:r w:rsidDel="001C2573">
          <w:rPr>
            <w:lang w:eastAsia="ja-JP"/>
          </w:rPr>
          <w:noBreakHyphen/>
        </w:r>
        <w:r w:rsidRPr="007535F4" w:rsidDel="001C2573">
          <w:rPr>
            <w:lang w:eastAsia="ja-JP"/>
          </w:rPr>
          <w:delText>ITU</w:delText>
        </w:r>
        <w:r w:rsidDel="001C2573">
          <w:rPr>
            <w:lang w:eastAsia="ja-JP"/>
          </w:rPr>
          <w:noBreakHyphen/>
        </w:r>
        <w:r w:rsidRPr="007535F4" w:rsidDel="001C2573">
          <w:rPr>
            <w:lang w:eastAsia="ja-JP"/>
          </w:rPr>
          <w:delText>T</w:delText>
        </w:r>
        <w:r w:rsidDel="001C2573">
          <w:rPr>
            <w:lang w:eastAsia="ja-JP"/>
          </w:rPr>
          <w:delText> </w:delText>
        </w:r>
        <w:r w:rsidRPr="007535F4" w:rsidDel="001C2573">
          <w:rPr>
            <w:lang w:eastAsia="ja-JP"/>
          </w:rPr>
          <w:delText xml:space="preserve">G.8121.1] </w:delText>
        </w:r>
        <w:r w:rsidDel="001C2573">
          <w:rPr>
            <w:lang w:eastAsia="ja-JP"/>
          </w:rPr>
          <w:delText xml:space="preserve">and </w:delText>
        </w:r>
        <w:r w:rsidRPr="007535F4" w:rsidDel="001C2573">
          <w:rPr>
            <w:lang w:eastAsia="ja-JP"/>
          </w:rPr>
          <w:delText>[b</w:delText>
        </w:r>
        <w:r w:rsidRPr="007535F4" w:rsidDel="001C2573">
          <w:rPr>
            <w:lang w:eastAsia="ja-JP"/>
          </w:rPr>
          <w:noBreakHyphen/>
          <w:delText>ITU</w:delText>
        </w:r>
        <w:r w:rsidRPr="007535F4" w:rsidDel="001C2573">
          <w:rPr>
            <w:lang w:eastAsia="ja-JP"/>
          </w:rPr>
          <w:noBreakHyphen/>
          <w:delText>T G.8121.2]</w:delText>
        </w:r>
      </w:del>
      <w:r w:rsidRPr="007535F4">
        <w:t>.</w:t>
      </w:r>
    </w:p>
    <w:p w14:paraId="1B24ACDB" w14:textId="77777777" w:rsidR="001C2573" w:rsidRPr="007535F4" w:rsidRDefault="001C2573" w:rsidP="001C2573">
      <w:pPr>
        <w:pStyle w:val="Headingb"/>
      </w:pPr>
      <w:r>
        <w:t>3.1.22</w:t>
      </w:r>
      <w:r>
        <w:tab/>
      </w:r>
      <w:r w:rsidRPr="007535F4">
        <w:t>client/server relationship</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6908127E" w14:textId="6463133B" w:rsidR="001C2573" w:rsidRPr="007535F4" w:rsidRDefault="001C2573" w:rsidP="001C2573">
      <w:pPr>
        <w:pStyle w:val="Note"/>
      </w:pPr>
      <w:r w:rsidRPr="007535F4">
        <w:rPr>
          <w:lang w:eastAsia="ja-JP"/>
        </w:rPr>
        <w:t>NOTE – Client/server relationship is referred to in [b</w:t>
      </w:r>
      <w:r w:rsidRPr="007535F4">
        <w:rPr>
          <w:lang w:eastAsia="ja-JP"/>
        </w:rPr>
        <w:noBreakHyphen/>
        <w:t>ITU-T G.8110.1</w:t>
      </w:r>
      <w:proofErr w:type="gramStart"/>
      <w:r w:rsidRPr="007535F4">
        <w:rPr>
          <w:lang w:eastAsia="ja-JP"/>
        </w:rPr>
        <w:t>]</w:t>
      </w:r>
      <w:r>
        <w:rPr>
          <w:lang w:eastAsia="ja-JP"/>
        </w:rPr>
        <w:t>,</w:t>
      </w:r>
      <w:del w:id="101" w:author="Yuji Tochio" w:date="2018-10-12T17:14:00Z">
        <w:r w:rsidRPr="007535F4" w:rsidDel="001C2573">
          <w:rPr>
            <w:lang w:eastAsia="ja-JP"/>
          </w:rPr>
          <w:delText xml:space="preserve"> [b-ITU-T G.8121], [b</w:delText>
        </w:r>
        <w:r w:rsidDel="001C2573">
          <w:rPr>
            <w:lang w:eastAsia="ja-JP"/>
          </w:rPr>
          <w:noBreakHyphen/>
        </w:r>
        <w:r w:rsidRPr="007535F4" w:rsidDel="001C2573">
          <w:rPr>
            <w:lang w:eastAsia="ja-JP"/>
          </w:rPr>
          <w:delText>ITU</w:delText>
        </w:r>
        <w:r w:rsidDel="001C2573">
          <w:rPr>
            <w:lang w:eastAsia="ja-JP"/>
          </w:rPr>
          <w:noBreakHyphen/>
        </w:r>
        <w:r w:rsidRPr="007535F4" w:rsidDel="001C2573">
          <w:rPr>
            <w:lang w:eastAsia="ja-JP"/>
          </w:rPr>
          <w:delText>T</w:delText>
        </w:r>
        <w:r w:rsidDel="001C2573">
          <w:rPr>
            <w:lang w:eastAsia="ja-JP"/>
          </w:rPr>
          <w:delText> </w:delText>
        </w:r>
        <w:r w:rsidRPr="007535F4" w:rsidDel="001C2573">
          <w:rPr>
            <w:lang w:eastAsia="ja-JP"/>
          </w:rPr>
          <w:delText xml:space="preserve">G.8121.1] </w:delText>
        </w:r>
        <w:r w:rsidDel="001C2573">
          <w:rPr>
            <w:lang w:eastAsia="ja-JP"/>
          </w:rPr>
          <w:delText xml:space="preserve">and </w:delText>
        </w:r>
        <w:r w:rsidRPr="007535F4" w:rsidDel="001C2573">
          <w:rPr>
            <w:lang w:eastAsia="ja-JP"/>
          </w:rPr>
          <w:delText>[b</w:delText>
        </w:r>
        <w:r w:rsidRPr="007535F4" w:rsidDel="001C2573">
          <w:rPr>
            <w:lang w:eastAsia="ja-JP"/>
          </w:rPr>
          <w:noBreakHyphen/>
          <w:delText>ITU</w:delText>
        </w:r>
        <w:r w:rsidRPr="007535F4" w:rsidDel="001C2573">
          <w:rPr>
            <w:lang w:eastAsia="ja-JP"/>
          </w:rPr>
          <w:noBreakHyphen/>
          <w:delText>T G.8121.2]</w:delText>
        </w:r>
      </w:del>
      <w:r w:rsidRPr="007535F4">
        <w:t>.</w:t>
      </w:r>
      <w:proofErr w:type="gramEnd"/>
    </w:p>
    <w:p w14:paraId="75BA49CE" w14:textId="77777777" w:rsidR="001C2573" w:rsidRPr="007535F4" w:rsidRDefault="001C2573" w:rsidP="001C2573">
      <w:pPr>
        <w:pStyle w:val="Headingb"/>
      </w:pPr>
      <w:r>
        <w:t>3.1.23</w:t>
      </w:r>
      <w:r>
        <w:tab/>
        <w:t>c</w:t>
      </w:r>
      <w:r w:rsidRPr="007535F4">
        <w:t>onnection</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06AE6278" w14:textId="04C3F5C7" w:rsidR="001C2573" w:rsidRPr="007535F4" w:rsidRDefault="001C2573" w:rsidP="001C2573">
      <w:pPr>
        <w:pStyle w:val="Note"/>
      </w:pPr>
      <w:r w:rsidRPr="007535F4">
        <w:rPr>
          <w:lang w:eastAsia="ja-JP"/>
        </w:rPr>
        <w:t xml:space="preserve">NOTE – Connection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102" w:author="Yuji Tochio" w:date="2018-10-12T17:14:00Z">
        <w:r w:rsidDel="001C2573">
          <w:rPr>
            <w:lang w:eastAsia="ja-JP"/>
          </w:rPr>
          <w:delText>,</w:delText>
        </w:r>
        <w:r w:rsidRPr="007535F4" w:rsidDel="001C2573">
          <w:rPr>
            <w:lang w:eastAsia="ja-JP"/>
          </w:rPr>
          <w:delText xml:space="preserve"> [b-ITU-T G.8121], [b-ITU-T G.8121.1] </w:delText>
        </w:r>
        <w:r w:rsidDel="001C2573">
          <w:rPr>
            <w:lang w:eastAsia="ja-JP"/>
          </w:rPr>
          <w:delText xml:space="preserve">and </w:delText>
        </w:r>
        <w:r w:rsidRPr="007535F4" w:rsidDel="001C2573">
          <w:rPr>
            <w:lang w:eastAsia="ja-JP"/>
          </w:rPr>
          <w:delText>[b</w:delText>
        </w:r>
        <w:r w:rsidDel="001C2573">
          <w:rPr>
            <w:lang w:eastAsia="ja-JP"/>
          </w:rPr>
          <w:noBreakHyphen/>
        </w:r>
        <w:r w:rsidRPr="007535F4" w:rsidDel="001C2573">
          <w:rPr>
            <w:lang w:eastAsia="ja-JP"/>
          </w:rPr>
          <w:delText>ITU</w:delText>
        </w:r>
        <w:r w:rsidDel="001C2573">
          <w:rPr>
            <w:lang w:eastAsia="ja-JP"/>
          </w:rPr>
          <w:noBreakHyphen/>
        </w:r>
        <w:r w:rsidRPr="007535F4" w:rsidDel="001C2573">
          <w:rPr>
            <w:lang w:eastAsia="ja-JP"/>
          </w:rPr>
          <w:delText>T G.8121.2]</w:delText>
        </w:r>
      </w:del>
      <w:r w:rsidRPr="007535F4">
        <w:t>.</w:t>
      </w:r>
    </w:p>
    <w:p w14:paraId="6B04482B" w14:textId="77777777" w:rsidR="001C2573" w:rsidRPr="00103A7E" w:rsidRDefault="001C2573" w:rsidP="001C2573">
      <w:pPr>
        <w:pStyle w:val="Headingb"/>
        <w:rPr>
          <w:lang w:val="fr-CH"/>
        </w:rPr>
      </w:pPr>
      <w:r>
        <w:rPr>
          <w:lang w:val="fr-CH"/>
        </w:rPr>
        <w:t>3.1.24</w:t>
      </w:r>
      <w:r>
        <w:rPr>
          <w:lang w:val="fr-CH"/>
        </w:rPr>
        <w:tab/>
      </w:r>
      <w:proofErr w:type="spellStart"/>
      <w:r w:rsidRPr="00103A7E">
        <w:rPr>
          <w:lang w:val="fr-CH"/>
        </w:rPr>
        <w:t>connection</w:t>
      </w:r>
      <w:proofErr w:type="spellEnd"/>
      <w:r w:rsidRPr="00103A7E">
        <w:rPr>
          <w:lang w:val="fr-CH"/>
        </w:rPr>
        <w:t xml:space="preserve"> point</w:t>
      </w:r>
      <w:r w:rsidRPr="00103A7E">
        <w:rPr>
          <w:b w:val="0"/>
          <w:bCs/>
          <w:lang w:val="fr-CH"/>
        </w:rPr>
        <w:t>:</w:t>
      </w:r>
      <w:r w:rsidRPr="00103A7E">
        <w:rPr>
          <w:bCs/>
          <w:lang w:val="fr-CH"/>
        </w:rPr>
        <w:t xml:space="preserve"> </w:t>
      </w:r>
      <w:r w:rsidRPr="00103A7E">
        <w:rPr>
          <w:b w:val="0"/>
          <w:lang w:val="fr-CH"/>
        </w:rPr>
        <w:t>[ITU-T G.805]</w:t>
      </w:r>
    </w:p>
    <w:p w14:paraId="1E518AC4" w14:textId="45FF3B3D" w:rsidR="001C2573" w:rsidRPr="007535F4" w:rsidRDefault="001C2573" w:rsidP="001C2573">
      <w:pPr>
        <w:pStyle w:val="Note"/>
      </w:pPr>
      <w:r w:rsidRPr="007535F4">
        <w:rPr>
          <w:lang w:eastAsia="ja-JP"/>
        </w:rPr>
        <w:t xml:space="preserve">NOTE – Connection point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103" w:author="Yuji Tochio" w:date="2018-10-12T17:14:00Z">
        <w:r w:rsidDel="001C2573">
          <w:rPr>
            <w:lang w:eastAsia="ja-JP"/>
          </w:rPr>
          <w:delText>,</w:delText>
        </w:r>
        <w:r w:rsidRPr="007535F4" w:rsidDel="001C2573">
          <w:rPr>
            <w:lang w:eastAsia="ja-JP"/>
          </w:rPr>
          <w:delText xml:space="preserve"> [b-ITU-T G.8121], [b-ITU-T G.8121.1] </w:delText>
        </w:r>
        <w:r w:rsidDel="001C2573">
          <w:rPr>
            <w:lang w:eastAsia="ja-JP"/>
          </w:rPr>
          <w:delText xml:space="preserve">and </w:delText>
        </w:r>
        <w:r w:rsidRPr="007535F4" w:rsidDel="001C2573">
          <w:rPr>
            <w:lang w:eastAsia="ja-JP"/>
          </w:rPr>
          <w:delText>[b-ITU-T G.8121.2]</w:delText>
        </w:r>
      </w:del>
      <w:r w:rsidRPr="007535F4">
        <w:t>.</w:t>
      </w:r>
    </w:p>
    <w:p w14:paraId="39453F78" w14:textId="77777777" w:rsidR="001C2573" w:rsidRPr="0024084E" w:rsidRDefault="001C2573" w:rsidP="001C2573">
      <w:pPr>
        <w:pStyle w:val="Headingb"/>
        <w:rPr>
          <w:lang w:val="fr-CH"/>
          <w:rPrChange w:id="104" w:author="SG Assistants" w:date="2018-10-17T14:53:00Z">
            <w:rPr/>
          </w:rPrChange>
        </w:rPr>
      </w:pPr>
      <w:r w:rsidRPr="0024084E">
        <w:rPr>
          <w:lang w:val="fr-CH"/>
          <w:rPrChange w:id="105" w:author="SG Assistants" w:date="2018-10-17T14:53:00Z">
            <w:rPr/>
          </w:rPrChange>
        </w:rPr>
        <w:t>3.1.25</w:t>
      </w:r>
      <w:r w:rsidRPr="0024084E">
        <w:rPr>
          <w:lang w:val="fr-CH"/>
          <w:rPrChange w:id="106" w:author="SG Assistants" w:date="2018-10-17T14:53:00Z">
            <w:rPr/>
          </w:rPrChange>
        </w:rPr>
        <w:tab/>
      </w:r>
      <w:proofErr w:type="spellStart"/>
      <w:r w:rsidRPr="0024084E">
        <w:rPr>
          <w:lang w:val="fr-CH"/>
          <w:rPrChange w:id="107" w:author="SG Assistants" w:date="2018-10-17T14:53:00Z">
            <w:rPr/>
          </w:rPrChange>
        </w:rPr>
        <w:t>connection</w:t>
      </w:r>
      <w:proofErr w:type="spellEnd"/>
      <w:r w:rsidRPr="0024084E">
        <w:rPr>
          <w:lang w:val="fr-CH"/>
          <w:rPrChange w:id="108" w:author="SG Assistants" w:date="2018-10-17T14:53:00Z">
            <w:rPr/>
          </w:rPrChange>
        </w:rPr>
        <w:t xml:space="preserve"> supervision</w:t>
      </w:r>
      <w:r w:rsidRPr="0024084E">
        <w:rPr>
          <w:b w:val="0"/>
          <w:bCs/>
          <w:lang w:val="fr-CH"/>
          <w:rPrChange w:id="109" w:author="SG Assistants" w:date="2018-10-17T14:53:00Z">
            <w:rPr>
              <w:b w:val="0"/>
              <w:bCs/>
            </w:rPr>
          </w:rPrChange>
        </w:rPr>
        <w:t>:</w:t>
      </w:r>
      <w:r w:rsidRPr="0024084E">
        <w:rPr>
          <w:bCs/>
          <w:lang w:val="fr-CH"/>
          <w:rPrChange w:id="110" w:author="SG Assistants" w:date="2018-10-17T14:53:00Z">
            <w:rPr>
              <w:bCs/>
            </w:rPr>
          </w:rPrChange>
        </w:rPr>
        <w:t xml:space="preserve"> </w:t>
      </w:r>
      <w:r w:rsidRPr="0024084E">
        <w:rPr>
          <w:b w:val="0"/>
          <w:lang w:val="fr-CH"/>
          <w:rPrChange w:id="111" w:author="SG Assistants" w:date="2018-10-17T14:53:00Z">
            <w:rPr>
              <w:b w:val="0"/>
            </w:rPr>
          </w:rPrChange>
        </w:rPr>
        <w:t>[ITU-T G.805]</w:t>
      </w:r>
    </w:p>
    <w:p w14:paraId="30A0B643" w14:textId="77777777" w:rsidR="001C2573" w:rsidRPr="007535F4" w:rsidRDefault="001C2573" w:rsidP="001C2573">
      <w:pPr>
        <w:pStyle w:val="Note"/>
      </w:pPr>
      <w:r w:rsidRPr="007535F4">
        <w:rPr>
          <w:lang w:eastAsia="ja-JP"/>
        </w:rPr>
        <w:t xml:space="preserve">NOTE – Connection supervision </w:t>
      </w:r>
      <w:proofErr w:type="gramStart"/>
      <w:r w:rsidRPr="007535F4">
        <w:rPr>
          <w:lang w:eastAsia="ja-JP"/>
        </w:rPr>
        <w:t>is referred</w:t>
      </w:r>
      <w:proofErr w:type="gramEnd"/>
      <w:r w:rsidRPr="007535F4">
        <w:rPr>
          <w:lang w:eastAsia="ja-JP"/>
        </w:rPr>
        <w:t xml:space="preserve"> to in [b-ITU-T G.8110.1]</w:t>
      </w:r>
      <w:r w:rsidRPr="007535F4">
        <w:t>.</w:t>
      </w:r>
    </w:p>
    <w:p w14:paraId="207CEFC0" w14:textId="77777777" w:rsidR="001C2573" w:rsidRPr="007535F4" w:rsidRDefault="001C2573" w:rsidP="001C2573">
      <w:pPr>
        <w:pStyle w:val="Headingb"/>
      </w:pPr>
      <w:r>
        <w:t>3.1.26</w:t>
      </w:r>
      <w:r>
        <w:tab/>
        <w:t>customer edge (</w:t>
      </w:r>
      <w:r w:rsidRPr="007535F4">
        <w:t>CE</w:t>
      </w:r>
      <w:r>
        <w:t>)</w:t>
      </w:r>
      <w:r w:rsidRPr="002942D3">
        <w:rPr>
          <w:b w:val="0"/>
        </w:rPr>
        <w:t xml:space="preserve">: [IETF RFC </w:t>
      </w:r>
      <w:r>
        <w:rPr>
          <w:b w:val="0"/>
        </w:rPr>
        <w:t>5921</w:t>
      </w:r>
      <w:r w:rsidRPr="002942D3">
        <w:rPr>
          <w:b w:val="0"/>
        </w:rPr>
        <w:t>]</w:t>
      </w:r>
    </w:p>
    <w:p w14:paraId="74065032" w14:textId="77777777" w:rsidR="001C2573" w:rsidRPr="0046108C" w:rsidRDefault="001C2573" w:rsidP="001C2573">
      <w:pPr>
        <w:pStyle w:val="Note"/>
      </w:pPr>
      <w:r w:rsidRPr="0046108C">
        <w:t xml:space="preserve">NOTE – CE </w:t>
      </w:r>
      <w:proofErr w:type="gramStart"/>
      <w:r w:rsidRPr="0046108C">
        <w:t>is referred</w:t>
      </w:r>
      <w:proofErr w:type="gramEnd"/>
      <w:r w:rsidRPr="0046108C">
        <w:t xml:space="preserve"> to in [ITU-T G.8112].</w:t>
      </w:r>
    </w:p>
    <w:p w14:paraId="313F77E4" w14:textId="5418B648" w:rsidR="001C2573" w:rsidRPr="007535F4" w:rsidDel="001C2573" w:rsidRDefault="001C2573" w:rsidP="001C2573">
      <w:pPr>
        <w:pStyle w:val="Headingb"/>
        <w:rPr>
          <w:del w:id="112" w:author="Yuji Tochio" w:date="2018-10-12T17:14:00Z"/>
          <w:lang w:eastAsia="ar-SA"/>
        </w:rPr>
      </w:pPr>
      <w:del w:id="113" w:author="Yuji Tochio" w:date="2018-10-12T17:14:00Z">
        <w:r w:rsidDel="001C2573">
          <w:delText>3.1.27</w:delText>
        </w:r>
        <w:r w:rsidDel="001C2573">
          <w:tab/>
        </w:r>
        <w:r w:rsidRPr="007535F4" w:rsidDel="001C2573">
          <w:delText>data communication network (DCN)</w:delText>
        </w:r>
        <w:r w:rsidRPr="00F047DD" w:rsidDel="001C2573">
          <w:rPr>
            <w:b w:val="0"/>
            <w:bCs/>
            <w:lang w:val="en-US"/>
          </w:rPr>
          <w:delText>:</w:delText>
        </w:r>
        <w:r w:rsidDel="001C2573">
          <w:rPr>
            <w:bCs/>
            <w:lang w:val="en-US"/>
          </w:rPr>
          <w:delText xml:space="preserve"> </w:delText>
        </w:r>
        <w:r w:rsidRPr="00F047DD" w:rsidDel="001C2573">
          <w:rPr>
            <w:b w:val="0"/>
          </w:rPr>
          <w:delText>[ITU-T G.</w:delText>
        </w:r>
        <w:r w:rsidDel="001C2573">
          <w:rPr>
            <w:b w:val="0"/>
          </w:rPr>
          <w:delText>7712</w:delText>
        </w:r>
        <w:r w:rsidRPr="00F047DD" w:rsidDel="001C2573">
          <w:rPr>
            <w:b w:val="0"/>
          </w:rPr>
          <w:delText>]</w:delText>
        </w:r>
      </w:del>
    </w:p>
    <w:p w14:paraId="6AE724B1" w14:textId="5E8F4089" w:rsidR="001C2573" w:rsidRPr="007535F4" w:rsidDel="001C2573" w:rsidRDefault="001C2573" w:rsidP="001C2573">
      <w:pPr>
        <w:pStyle w:val="Note"/>
        <w:rPr>
          <w:del w:id="114" w:author="Yuji Tochio" w:date="2018-10-12T17:14:00Z"/>
        </w:rPr>
      </w:pPr>
      <w:del w:id="115" w:author="Yuji Tochio" w:date="2018-10-12T17:14:00Z">
        <w:r w:rsidRPr="007535F4" w:rsidDel="001C2573">
          <w:rPr>
            <w:lang w:eastAsia="ja-JP"/>
          </w:rPr>
          <w:delText>NOTE – Data communication network (DCN) is referred to in [b-ITU-T G.8151]</w:delText>
        </w:r>
        <w:r w:rsidRPr="007535F4" w:rsidDel="001C2573">
          <w:delText>.</w:delText>
        </w:r>
      </w:del>
    </w:p>
    <w:p w14:paraId="4077835A" w14:textId="77777777" w:rsidR="001C2573" w:rsidRPr="007535F4" w:rsidRDefault="001C2573" w:rsidP="001C2573">
      <w:pPr>
        <w:pStyle w:val="Headingb"/>
      </w:pPr>
      <w:r>
        <w:lastRenderedPageBreak/>
        <w:t>3.1.28</w:t>
      </w:r>
      <w:r>
        <w:tab/>
      </w:r>
      <w:r w:rsidRPr="007535F4">
        <w:t>defect</w:t>
      </w:r>
      <w:r w:rsidRPr="00F047DD">
        <w:rPr>
          <w:b w:val="0"/>
          <w:bCs/>
          <w:lang w:val="en-US"/>
        </w:rPr>
        <w:t>:</w:t>
      </w:r>
      <w:r>
        <w:rPr>
          <w:bCs/>
          <w:lang w:val="en-US"/>
        </w:rPr>
        <w:t xml:space="preserve"> </w:t>
      </w:r>
      <w:r w:rsidRPr="00F047DD">
        <w:rPr>
          <w:b w:val="0"/>
        </w:rPr>
        <w:t>[ITU-T G.</w:t>
      </w:r>
      <w:r>
        <w:rPr>
          <w:b w:val="0"/>
        </w:rPr>
        <w:t>806</w:t>
      </w:r>
      <w:r w:rsidRPr="00F047DD">
        <w:rPr>
          <w:b w:val="0"/>
        </w:rPr>
        <w:t>]</w:t>
      </w:r>
    </w:p>
    <w:p w14:paraId="43F6E0A6" w14:textId="278EB2C9" w:rsidR="001C2573" w:rsidRDefault="001C2573" w:rsidP="001C2573">
      <w:pPr>
        <w:pStyle w:val="Note"/>
        <w:rPr>
          <w:lang w:eastAsia="ja-JP"/>
        </w:rPr>
      </w:pPr>
      <w:r w:rsidRPr="007535F4">
        <w:rPr>
          <w:lang w:eastAsia="ja-JP"/>
        </w:rPr>
        <w:t xml:space="preserve">NOTE – Defect is referred to in [b-ITU-T G.8113.1], </w:t>
      </w:r>
      <w:ins w:id="116" w:author="Yuji Tochio" w:date="2018-10-12T17:15:00Z">
        <w:r>
          <w:rPr>
            <w:lang w:eastAsia="ja-JP"/>
          </w:rPr>
          <w:t xml:space="preserve">and </w:t>
        </w:r>
      </w:ins>
      <w:r w:rsidRPr="007535F4">
        <w:rPr>
          <w:lang w:eastAsia="ja-JP"/>
        </w:rPr>
        <w:t>[b-ITU-T G.8113.2]</w:t>
      </w:r>
      <w:del w:id="117" w:author="Yuji Tochio" w:date="2018-10-12T17:15:00Z">
        <w:r w:rsidRPr="007535F4" w:rsidDel="001C2573">
          <w:rPr>
            <w:lang w:eastAsia="ja-JP"/>
          </w:rPr>
          <w:delText xml:space="preserve"> and [ITU-T G.8131]</w:delText>
        </w:r>
      </w:del>
      <w:r w:rsidRPr="007535F4">
        <w:rPr>
          <w:lang w:eastAsia="ja-JP"/>
        </w:rPr>
        <w:t>.</w:t>
      </w:r>
    </w:p>
    <w:p w14:paraId="711508AF" w14:textId="21BF082F" w:rsidR="001C2573" w:rsidRPr="00D21F72" w:rsidDel="001C2573" w:rsidRDefault="001C2573" w:rsidP="001C2573">
      <w:pPr>
        <w:pStyle w:val="Headingb"/>
        <w:rPr>
          <w:del w:id="118" w:author="Yuji Tochio" w:date="2018-10-12T17:15:00Z"/>
        </w:rPr>
      </w:pPr>
      <w:del w:id="119" w:author="Yuji Tochio" w:date="2018-10-12T17:15:00Z">
        <w:r w:rsidDel="001C2573">
          <w:delText>3.1.29</w:delText>
        </w:r>
        <w:r w:rsidDel="001C2573">
          <w:tab/>
        </w:r>
        <w:r w:rsidRPr="00D21F72" w:rsidDel="001C2573">
          <w:delText>dual-ended</w:delText>
        </w:r>
        <w:r w:rsidRPr="00D21F72" w:rsidDel="001C2573">
          <w:rPr>
            <w:b w:val="0"/>
          </w:rPr>
          <w:delText>: [ITU</w:delText>
        </w:r>
        <w:r w:rsidRPr="00D21F72" w:rsidDel="001C2573">
          <w:rPr>
            <w:b w:val="0"/>
          </w:rPr>
          <w:noBreakHyphen/>
          <w:delText>T G.8001]</w:delText>
        </w:r>
      </w:del>
    </w:p>
    <w:p w14:paraId="4EFB0D3F" w14:textId="00833572" w:rsidR="001C2573" w:rsidRPr="00AA5883" w:rsidDel="001C2573" w:rsidRDefault="001C2573" w:rsidP="001C2573">
      <w:pPr>
        <w:pStyle w:val="Note"/>
        <w:rPr>
          <w:del w:id="120" w:author="Yuji Tochio" w:date="2018-10-12T17:15:00Z"/>
          <w:lang w:eastAsia="ja-JP"/>
        </w:rPr>
      </w:pPr>
      <w:del w:id="121" w:author="Yuji Tochio" w:date="2018-10-12T17:15:00Z">
        <w:r w:rsidRPr="00D21F72" w:rsidDel="001C2573">
          <w:rPr>
            <w:lang w:eastAsia="ja-JP"/>
          </w:rPr>
          <w:delText>NOTE – Dual-ended is referred to in [b-ITU-T G.8152]</w:delText>
        </w:r>
        <w:r w:rsidRPr="00D21F72" w:rsidDel="001C2573">
          <w:delText>.</w:delText>
        </w:r>
      </w:del>
    </w:p>
    <w:p w14:paraId="1038047A" w14:textId="77777777" w:rsidR="001C2573" w:rsidRPr="007535F4" w:rsidRDefault="001C2573" w:rsidP="001C2573">
      <w:pPr>
        <w:pStyle w:val="Headingb"/>
      </w:pPr>
      <w:r>
        <w:t>3.1.30</w:t>
      </w:r>
      <w:r>
        <w:tab/>
      </w:r>
      <w:r w:rsidRPr="007535F4">
        <w:t>explicitly TC-encoded-PSC LSP</w:t>
      </w:r>
      <w:r w:rsidRPr="002942D3">
        <w:rPr>
          <w:b w:val="0"/>
        </w:rPr>
        <w:t xml:space="preserve">: [IETF RFC </w:t>
      </w:r>
      <w:r>
        <w:rPr>
          <w:b w:val="0"/>
        </w:rPr>
        <w:t>5462</w:t>
      </w:r>
      <w:r w:rsidRPr="002942D3">
        <w:rPr>
          <w:b w:val="0"/>
        </w:rPr>
        <w:t>]</w:t>
      </w:r>
    </w:p>
    <w:p w14:paraId="501086F3" w14:textId="177F106A" w:rsidR="001C2573" w:rsidRPr="007535F4" w:rsidRDefault="001C2573" w:rsidP="001C2573">
      <w:pPr>
        <w:pStyle w:val="Note"/>
        <w:rPr>
          <w:lang w:eastAsia="ar-SA"/>
        </w:rPr>
      </w:pPr>
      <w:r w:rsidRPr="007535F4">
        <w:rPr>
          <w:lang w:eastAsia="ja-JP"/>
        </w:rPr>
        <w:t>NOTE – Explicitly TC-encoded-PSC LSP is referred to in [b</w:t>
      </w:r>
      <w:r>
        <w:rPr>
          <w:lang w:eastAsia="ja-JP"/>
        </w:rPr>
        <w:noBreakHyphen/>
      </w:r>
      <w:r w:rsidRPr="007535F4">
        <w:rPr>
          <w:lang w:eastAsia="ja-JP"/>
        </w:rPr>
        <w:t>ITU-T G.8110.1]</w:t>
      </w:r>
      <w:del w:id="122" w:author="Yuji Tochio" w:date="2018-10-12T17:15:00Z">
        <w:r w:rsidDel="001C2573">
          <w:rPr>
            <w:lang w:eastAsia="ja-JP"/>
          </w:rPr>
          <w:delText>,</w:delText>
        </w:r>
        <w:r w:rsidRPr="007535F4" w:rsidDel="001C2573">
          <w:rPr>
            <w:lang w:eastAsia="ja-JP"/>
          </w:rPr>
          <w:delText xml:space="preserve"> [b-ITU-T G.8121], [b</w:delText>
        </w:r>
        <w:r w:rsidDel="001C2573">
          <w:rPr>
            <w:lang w:eastAsia="ja-JP"/>
          </w:rPr>
          <w:noBreakHyphen/>
        </w:r>
        <w:r w:rsidRPr="007535F4" w:rsidDel="001C2573">
          <w:rPr>
            <w:lang w:eastAsia="ja-JP"/>
          </w:rPr>
          <w:delText>ITU</w:delText>
        </w:r>
        <w:r w:rsidDel="001C2573">
          <w:rPr>
            <w:lang w:eastAsia="ja-JP"/>
          </w:rPr>
          <w:noBreakHyphen/>
        </w:r>
        <w:r w:rsidRPr="007535F4" w:rsidDel="001C2573">
          <w:rPr>
            <w:lang w:eastAsia="ja-JP"/>
          </w:rPr>
          <w:delText>T</w:delText>
        </w:r>
        <w:r w:rsidDel="001C2573">
          <w:rPr>
            <w:lang w:eastAsia="ja-JP"/>
          </w:rPr>
          <w:delText> </w:delText>
        </w:r>
        <w:r w:rsidRPr="007535F4" w:rsidDel="001C2573">
          <w:rPr>
            <w:lang w:eastAsia="ja-JP"/>
          </w:rPr>
          <w:delText xml:space="preserve">G.8121.1] </w:delText>
        </w:r>
        <w:r w:rsidDel="001C2573">
          <w:rPr>
            <w:lang w:eastAsia="ja-JP"/>
          </w:rPr>
          <w:delText xml:space="preserve">and </w:delText>
        </w:r>
        <w:r w:rsidRPr="007535F4" w:rsidDel="001C2573">
          <w:rPr>
            <w:lang w:eastAsia="ja-JP"/>
          </w:rPr>
          <w:delText>[b</w:delText>
        </w:r>
        <w:r w:rsidRPr="007535F4" w:rsidDel="001C2573">
          <w:rPr>
            <w:lang w:eastAsia="ja-JP"/>
          </w:rPr>
          <w:noBreakHyphen/>
          <w:delText>ITU</w:delText>
        </w:r>
        <w:r w:rsidRPr="007535F4" w:rsidDel="001C2573">
          <w:rPr>
            <w:lang w:eastAsia="ja-JP"/>
          </w:rPr>
          <w:noBreakHyphen/>
          <w:delText>T G.8121.2]</w:delText>
        </w:r>
      </w:del>
      <w:r w:rsidRPr="007535F4">
        <w:t>.</w:t>
      </w:r>
    </w:p>
    <w:p w14:paraId="2515EED2" w14:textId="77777777" w:rsidR="001C2573" w:rsidRPr="007535F4" w:rsidRDefault="001C2573" w:rsidP="001C2573">
      <w:pPr>
        <w:pStyle w:val="Headingb"/>
      </w:pPr>
      <w:r>
        <w:t>3.1.31</w:t>
      </w:r>
      <w:r>
        <w:tab/>
      </w:r>
      <w:r w:rsidRPr="007535F4">
        <w:t>failure</w:t>
      </w:r>
      <w:r w:rsidRPr="00F047DD">
        <w:rPr>
          <w:b w:val="0"/>
          <w:bCs/>
          <w:lang w:val="en-US"/>
        </w:rPr>
        <w:t>:</w:t>
      </w:r>
      <w:r>
        <w:rPr>
          <w:bCs/>
          <w:lang w:val="en-US"/>
        </w:rPr>
        <w:t xml:space="preserve"> </w:t>
      </w:r>
      <w:r w:rsidRPr="00F047DD">
        <w:rPr>
          <w:b w:val="0"/>
        </w:rPr>
        <w:t>[ITU-T G.</w:t>
      </w:r>
      <w:r>
        <w:rPr>
          <w:b w:val="0"/>
        </w:rPr>
        <w:t>806</w:t>
      </w:r>
      <w:r w:rsidRPr="00F047DD">
        <w:rPr>
          <w:b w:val="0"/>
        </w:rPr>
        <w:t>]</w:t>
      </w:r>
    </w:p>
    <w:p w14:paraId="5577C042" w14:textId="77777777" w:rsidR="001C2573" w:rsidRPr="007535F4" w:rsidRDefault="001C2573" w:rsidP="001C2573">
      <w:pPr>
        <w:pStyle w:val="Note"/>
        <w:rPr>
          <w:lang w:eastAsia="ja-JP"/>
        </w:rPr>
      </w:pPr>
      <w:r w:rsidRPr="007535F4">
        <w:rPr>
          <w:lang w:eastAsia="ja-JP"/>
        </w:rPr>
        <w:t>NOTE – Failure is referred to in [b-ITU-T G.8113.1], [b-ITU-T G.8113.2] and [ITU-T G.8131].</w:t>
      </w:r>
    </w:p>
    <w:p w14:paraId="6E17993D" w14:textId="79D11997" w:rsidR="001C2573" w:rsidRPr="007535F4" w:rsidDel="00D91A08" w:rsidRDefault="001C2573" w:rsidP="001C2573">
      <w:pPr>
        <w:pStyle w:val="Headingb"/>
        <w:rPr>
          <w:del w:id="123" w:author="Yuji Tochio" w:date="2018-10-12T17:17:00Z"/>
        </w:rPr>
      </w:pPr>
      <w:del w:id="124" w:author="Yuji Tochio" w:date="2018-10-12T17:17:00Z">
        <w:r w:rsidDel="00D91A08">
          <w:delText>3.1.32</w:delText>
        </w:r>
        <w:r w:rsidDel="00D91A08">
          <w:tab/>
        </w:r>
        <w:r w:rsidRPr="007535F4" w:rsidDel="00D91A08">
          <w:delText>forced switch</w:delText>
        </w:r>
        <w:r w:rsidRPr="002942D3" w:rsidDel="00D91A08">
          <w:rPr>
            <w:b w:val="0"/>
            <w:lang w:val="en-US"/>
          </w:rPr>
          <w:delText>:</w:delText>
        </w:r>
        <w:r w:rsidDel="00D91A08">
          <w:rPr>
            <w:b w:val="0"/>
            <w:lang w:val="en-US"/>
          </w:rPr>
          <w:delText xml:space="preserve"> </w:delText>
        </w:r>
        <w:r w:rsidRPr="002942D3" w:rsidDel="00D91A08">
          <w:rPr>
            <w:b w:val="0"/>
          </w:rPr>
          <w:delText>[ITU-T G.808]</w:delText>
        </w:r>
      </w:del>
    </w:p>
    <w:p w14:paraId="1A5E9D44" w14:textId="690477BF" w:rsidR="001C2573" w:rsidRPr="007535F4" w:rsidDel="00D91A08" w:rsidRDefault="001C2573" w:rsidP="001C2573">
      <w:pPr>
        <w:pStyle w:val="Note"/>
        <w:rPr>
          <w:del w:id="125" w:author="Yuji Tochio" w:date="2018-10-12T17:17:00Z"/>
          <w:lang w:eastAsia="ja-JP"/>
        </w:rPr>
      </w:pPr>
      <w:del w:id="126" w:author="Yuji Tochio" w:date="2018-10-12T17:17:00Z">
        <w:r w:rsidRPr="007535F4" w:rsidDel="00D91A08">
          <w:rPr>
            <w:lang w:eastAsia="ja-JP"/>
          </w:rPr>
          <w:delText>NOTE – forced switch is referred to in [ITU-T G.8131].</w:delText>
        </w:r>
      </w:del>
    </w:p>
    <w:p w14:paraId="3AC406F4" w14:textId="194F6A83" w:rsidR="001C2573" w:rsidRPr="00FA4780" w:rsidDel="00F87830" w:rsidRDefault="001C2573" w:rsidP="001C2573">
      <w:pPr>
        <w:pStyle w:val="Headingb"/>
        <w:rPr>
          <w:del w:id="127" w:author="Yuji Tochio" w:date="2018-10-16T08:53:00Z"/>
          <w:lang w:val="de-CH"/>
        </w:rPr>
      </w:pPr>
      <w:del w:id="128" w:author="Yuji Tochio" w:date="2018-10-16T08:53:00Z">
        <w:r w:rsidDel="00F87830">
          <w:rPr>
            <w:lang w:val="de-CH"/>
          </w:rPr>
          <w:delText>3.1.33</w:delText>
        </w:r>
        <w:r w:rsidDel="00F87830">
          <w:rPr>
            <w:lang w:val="de-CH"/>
          </w:rPr>
          <w:tab/>
        </w:r>
        <w:r w:rsidRPr="00FA4780" w:rsidDel="00F87830">
          <w:rPr>
            <w:lang w:val="de-CH"/>
          </w:rPr>
          <w:delText>G-ACh label</w:delText>
        </w:r>
        <w:r w:rsidRPr="00FA4780" w:rsidDel="00F87830">
          <w:rPr>
            <w:b w:val="0"/>
            <w:lang w:val="de-CH"/>
          </w:rPr>
          <w:delText>: [IETF RFC 5586]</w:delText>
        </w:r>
      </w:del>
    </w:p>
    <w:p w14:paraId="0D4BA2E6" w14:textId="5FDD44FE" w:rsidR="001C2573" w:rsidRPr="007535F4" w:rsidDel="00F87830" w:rsidRDefault="001C2573" w:rsidP="001C2573">
      <w:pPr>
        <w:pStyle w:val="Note"/>
        <w:rPr>
          <w:del w:id="129" w:author="Yuji Tochio" w:date="2018-10-16T08:53:00Z"/>
        </w:rPr>
      </w:pPr>
      <w:del w:id="130" w:author="Yuji Tochio" w:date="2018-10-16T08:53:00Z">
        <w:r w:rsidRPr="007535F4" w:rsidDel="00F87830">
          <w:rPr>
            <w:lang w:eastAsia="ja-JP"/>
          </w:rPr>
          <w:delText>NOTE – G-</w:delText>
        </w:r>
        <w:r w:rsidDel="00F87830">
          <w:rPr>
            <w:lang w:eastAsia="ja-JP"/>
          </w:rPr>
          <w:delText>ACh</w:delText>
        </w:r>
        <w:r w:rsidRPr="007535F4" w:rsidDel="00F87830">
          <w:rPr>
            <w:lang w:eastAsia="ja-JP"/>
          </w:rPr>
          <w:delText xml:space="preserve"> Label is referred to in [b-ITU-T G.8121]</w:delText>
        </w:r>
        <w:r w:rsidDel="00F87830">
          <w:rPr>
            <w:lang w:eastAsia="ja-JP"/>
          </w:rPr>
          <w:delText>,</w:delText>
        </w:r>
        <w:r w:rsidRPr="007535F4" w:rsidDel="00F87830">
          <w:rPr>
            <w:lang w:eastAsia="ja-JP"/>
          </w:rPr>
          <w:delText xml:space="preserve"> [b-ITU-T G.8121.1]</w:delText>
        </w:r>
        <w:r w:rsidDel="00F87830">
          <w:rPr>
            <w:lang w:eastAsia="ja-JP"/>
          </w:rPr>
          <w:delText xml:space="preserve"> and</w:delText>
        </w:r>
        <w:r w:rsidRPr="007535F4" w:rsidDel="00F87830">
          <w:rPr>
            <w:lang w:eastAsia="ja-JP"/>
          </w:rPr>
          <w:delText xml:space="preserve"> [b-ITU-T G.8121.2]</w:delText>
        </w:r>
        <w:r w:rsidRPr="007535F4" w:rsidDel="00F87830">
          <w:delText>.</w:delText>
        </w:r>
      </w:del>
    </w:p>
    <w:p w14:paraId="29B50661" w14:textId="2129433B" w:rsidR="001C2573" w:rsidRPr="007535F4" w:rsidDel="00F87830" w:rsidRDefault="001C2573" w:rsidP="001C2573">
      <w:pPr>
        <w:pStyle w:val="Headingb"/>
        <w:rPr>
          <w:del w:id="131" w:author="Yuji Tochio" w:date="2018-10-16T08:53:00Z"/>
        </w:rPr>
      </w:pPr>
      <w:del w:id="132" w:author="Yuji Tochio" w:date="2018-10-16T08:53:00Z">
        <w:r w:rsidDel="00F87830">
          <w:delText>3.1.34</w:delText>
        </w:r>
        <w:r w:rsidDel="00F87830">
          <w:tab/>
        </w:r>
        <w:r w:rsidRPr="007535F4" w:rsidDel="00F87830">
          <w:delText>G-</w:delText>
        </w:r>
        <w:r w:rsidDel="00F87830">
          <w:delText>ACh</w:delText>
        </w:r>
        <w:r w:rsidRPr="007535F4" w:rsidDel="00F87830">
          <w:delText xml:space="preserve"> packet</w:delText>
        </w:r>
        <w:r w:rsidRPr="002942D3" w:rsidDel="00F87830">
          <w:rPr>
            <w:b w:val="0"/>
          </w:rPr>
          <w:delText xml:space="preserve">: [IETF RFC </w:delText>
        </w:r>
        <w:r w:rsidDel="00F87830">
          <w:rPr>
            <w:b w:val="0"/>
          </w:rPr>
          <w:delText>5586</w:delText>
        </w:r>
        <w:r w:rsidRPr="002942D3" w:rsidDel="00F87830">
          <w:rPr>
            <w:b w:val="0"/>
          </w:rPr>
          <w:delText>]</w:delText>
        </w:r>
      </w:del>
    </w:p>
    <w:p w14:paraId="20C29341" w14:textId="77777777" w:rsidR="001C2573" w:rsidRPr="007535F4" w:rsidRDefault="001C2573" w:rsidP="001C2573">
      <w:pPr>
        <w:pStyle w:val="Note"/>
      </w:pPr>
      <w:r w:rsidRPr="007535F4">
        <w:rPr>
          <w:lang w:eastAsia="ja-JP"/>
        </w:rPr>
        <w:t>NOTE – G-</w:t>
      </w:r>
      <w:proofErr w:type="spellStart"/>
      <w:r>
        <w:rPr>
          <w:lang w:eastAsia="ja-JP"/>
        </w:rPr>
        <w:t>ACh</w:t>
      </w:r>
      <w:proofErr w:type="spellEnd"/>
      <w:r w:rsidRPr="007535F4">
        <w:rPr>
          <w:lang w:eastAsia="ja-JP"/>
        </w:rPr>
        <w:t xml:space="preserve"> packet </w:t>
      </w:r>
      <w:proofErr w:type="gramStart"/>
      <w:r w:rsidRPr="007535F4">
        <w:rPr>
          <w:lang w:eastAsia="ja-JP"/>
        </w:rPr>
        <w:t>is referred</w:t>
      </w:r>
      <w:proofErr w:type="gramEnd"/>
      <w:r w:rsidRPr="007535F4">
        <w:rPr>
          <w:lang w:eastAsia="ja-JP"/>
        </w:rPr>
        <w:t xml:space="preserve"> to in [b-ITU-T G.8110.1]</w:t>
      </w:r>
      <w:r w:rsidRPr="007535F4">
        <w:t>.</w:t>
      </w:r>
    </w:p>
    <w:p w14:paraId="6397DA2F" w14:textId="77777777" w:rsidR="001C2573" w:rsidRPr="007535F4" w:rsidRDefault="001C2573" w:rsidP="001C2573">
      <w:pPr>
        <w:pStyle w:val="Headingb"/>
      </w:pPr>
      <w:r>
        <w:t>3.1.35</w:t>
      </w:r>
      <w:r>
        <w:tab/>
      </w:r>
      <w:r w:rsidRPr="007535F4">
        <w:t>G-</w:t>
      </w:r>
      <w:proofErr w:type="spellStart"/>
      <w:r>
        <w:t>ACh</w:t>
      </w:r>
      <w:proofErr w:type="spellEnd"/>
      <w:r w:rsidRPr="007535F4">
        <w:t xml:space="preserve"> packet payload</w:t>
      </w:r>
      <w:r w:rsidRPr="002942D3">
        <w:rPr>
          <w:b w:val="0"/>
        </w:rPr>
        <w:t xml:space="preserve">: [IETF RFC </w:t>
      </w:r>
      <w:r>
        <w:rPr>
          <w:b w:val="0"/>
        </w:rPr>
        <w:t>5586</w:t>
      </w:r>
      <w:r w:rsidRPr="002942D3">
        <w:rPr>
          <w:b w:val="0"/>
        </w:rPr>
        <w:t>]</w:t>
      </w:r>
    </w:p>
    <w:p w14:paraId="539A3868" w14:textId="77777777" w:rsidR="001C2573" w:rsidRPr="007535F4" w:rsidRDefault="001C2573" w:rsidP="001C2573">
      <w:pPr>
        <w:pStyle w:val="Note"/>
        <w:rPr>
          <w:lang w:eastAsia="ja-JP"/>
        </w:rPr>
      </w:pPr>
      <w:r w:rsidRPr="007535F4">
        <w:rPr>
          <w:lang w:eastAsia="ja-JP"/>
        </w:rPr>
        <w:t>NOTE – G-</w:t>
      </w:r>
      <w:proofErr w:type="spellStart"/>
      <w:r>
        <w:rPr>
          <w:lang w:eastAsia="ja-JP"/>
        </w:rPr>
        <w:t>ACh</w:t>
      </w:r>
      <w:proofErr w:type="spellEnd"/>
      <w:r w:rsidRPr="007535F4">
        <w:rPr>
          <w:lang w:eastAsia="ja-JP"/>
        </w:rPr>
        <w:t xml:space="preserve"> packet payload </w:t>
      </w:r>
      <w:proofErr w:type="gramStart"/>
      <w:r w:rsidRPr="007535F4">
        <w:rPr>
          <w:lang w:eastAsia="ja-JP"/>
        </w:rPr>
        <w:t>is referred</w:t>
      </w:r>
      <w:proofErr w:type="gramEnd"/>
      <w:r w:rsidRPr="007535F4">
        <w:rPr>
          <w:lang w:eastAsia="ja-JP"/>
        </w:rPr>
        <w:t xml:space="preserve"> to in [b-ITU-T G.8110.1]</w:t>
      </w:r>
      <w:r w:rsidRPr="007535F4">
        <w:t>.</w:t>
      </w:r>
    </w:p>
    <w:p w14:paraId="5E72C6DF" w14:textId="77777777" w:rsidR="001C2573" w:rsidRPr="007535F4" w:rsidRDefault="001C2573" w:rsidP="001C2573">
      <w:pPr>
        <w:pStyle w:val="Headingb"/>
      </w:pPr>
      <w:r>
        <w:t>3.1.36</w:t>
      </w:r>
      <w:r>
        <w:tab/>
      </w:r>
      <w:r w:rsidRPr="007535F4">
        <w:t>generic associated channel</w:t>
      </w:r>
      <w:r w:rsidRPr="002942D3">
        <w:rPr>
          <w:b w:val="0"/>
        </w:rPr>
        <w:t xml:space="preserve">: [IETF RFC </w:t>
      </w:r>
      <w:r>
        <w:rPr>
          <w:b w:val="0"/>
        </w:rPr>
        <w:t>5586</w:t>
      </w:r>
      <w:r w:rsidRPr="002942D3">
        <w:rPr>
          <w:b w:val="0"/>
        </w:rPr>
        <w:t>]</w:t>
      </w:r>
    </w:p>
    <w:p w14:paraId="744431B9" w14:textId="31799E4A" w:rsidR="001C2573" w:rsidRDefault="001C2573" w:rsidP="001C2573">
      <w:pPr>
        <w:pStyle w:val="Note"/>
      </w:pPr>
      <w:r w:rsidRPr="007535F4">
        <w:rPr>
          <w:lang w:eastAsia="ja-JP"/>
        </w:rPr>
        <w:t xml:space="preserve">NOTE – </w:t>
      </w:r>
      <w:r w:rsidRPr="0078457D">
        <w:t>Generic</w:t>
      </w:r>
      <w:r w:rsidRPr="007535F4">
        <w:rPr>
          <w:lang w:eastAsia="ja-JP"/>
        </w:rPr>
        <w:t xml:space="preserve"> associated channel </w:t>
      </w:r>
      <w:proofErr w:type="gramStart"/>
      <w:r w:rsidRPr="007535F4">
        <w:rPr>
          <w:lang w:eastAsia="ja-JP"/>
        </w:rPr>
        <w:t>is referred</w:t>
      </w:r>
      <w:proofErr w:type="gramEnd"/>
      <w:r w:rsidRPr="007535F4">
        <w:rPr>
          <w:lang w:eastAsia="ja-JP"/>
        </w:rPr>
        <w:t xml:space="preserve"> to in [b-ITU-T G.8110.1]</w:t>
      </w:r>
      <w:del w:id="133" w:author="Yuji Tochio" w:date="2018-10-12T17:18:00Z">
        <w:r w:rsidDel="00D91A08">
          <w:rPr>
            <w:lang w:eastAsia="ja-JP"/>
          </w:rPr>
          <w:delText>,</w:delText>
        </w:r>
      </w:del>
      <w:del w:id="134" w:author="Yuji Tochio" w:date="2018-10-12T17:17:00Z">
        <w:r w:rsidDel="00D91A08">
          <w:rPr>
            <w:lang w:eastAsia="ja-JP"/>
          </w:rPr>
          <w:delText xml:space="preserve"> </w:delText>
        </w:r>
        <w:r w:rsidRPr="007535F4" w:rsidDel="00D91A08">
          <w:rPr>
            <w:lang w:eastAsia="ja-JP"/>
          </w:rPr>
          <w:delText>[b-ITU-T G.8121], [b</w:delText>
        </w:r>
        <w:r w:rsidDel="00D91A08">
          <w:rPr>
            <w:lang w:eastAsia="ja-JP"/>
          </w:rPr>
          <w:noBreakHyphen/>
        </w:r>
        <w:r w:rsidRPr="007535F4" w:rsidDel="00D91A08">
          <w:rPr>
            <w:lang w:eastAsia="ja-JP"/>
          </w:rPr>
          <w:delText>ITU</w:delText>
        </w:r>
        <w:r w:rsidDel="00D91A08">
          <w:rPr>
            <w:lang w:eastAsia="ja-JP"/>
          </w:rPr>
          <w:noBreakHyphen/>
        </w:r>
        <w:r w:rsidRPr="007535F4" w:rsidDel="00D91A08">
          <w:rPr>
            <w:lang w:eastAsia="ja-JP"/>
          </w:rPr>
          <w:delText>T</w:delText>
        </w:r>
        <w:r w:rsidDel="00D91A08">
          <w:rPr>
            <w:lang w:eastAsia="ja-JP"/>
          </w:rPr>
          <w:delText> </w:delText>
        </w:r>
        <w:r w:rsidRPr="007535F4" w:rsidDel="00D91A08">
          <w:rPr>
            <w:lang w:eastAsia="ja-JP"/>
          </w:rPr>
          <w:delText>G.8121.1]</w:delText>
        </w:r>
        <w:r w:rsidDel="00D91A08">
          <w:rPr>
            <w:lang w:eastAsia="ja-JP"/>
          </w:rPr>
          <w:delText xml:space="preserve"> and</w:delText>
        </w:r>
        <w:r w:rsidRPr="007535F4" w:rsidDel="00D91A08">
          <w:rPr>
            <w:lang w:eastAsia="ja-JP"/>
          </w:rPr>
          <w:delText xml:space="preserve"> [b</w:delText>
        </w:r>
        <w:r w:rsidRPr="007535F4" w:rsidDel="00D91A08">
          <w:rPr>
            <w:lang w:eastAsia="ja-JP"/>
          </w:rPr>
          <w:noBreakHyphen/>
          <w:delText>ITU</w:delText>
        </w:r>
        <w:r w:rsidRPr="007535F4" w:rsidDel="00D91A08">
          <w:rPr>
            <w:lang w:eastAsia="ja-JP"/>
          </w:rPr>
          <w:noBreakHyphen/>
          <w:delText>T G.8121.2]</w:delText>
        </w:r>
      </w:del>
      <w:r w:rsidRPr="007535F4">
        <w:t>.</w:t>
      </w:r>
    </w:p>
    <w:p w14:paraId="773488CE" w14:textId="4C216DD3" w:rsidR="001C2573" w:rsidRPr="007535F4" w:rsidDel="00D91A08" w:rsidRDefault="001C2573" w:rsidP="001C2573">
      <w:pPr>
        <w:pStyle w:val="Headingb"/>
        <w:rPr>
          <w:del w:id="135" w:author="Yuji Tochio" w:date="2018-10-12T17:17:00Z"/>
        </w:rPr>
      </w:pPr>
      <w:del w:id="136" w:author="Yuji Tochio" w:date="2018-10-12T17:17:00Z">
        <w:r w:rsidDel="00D91A08">
          <w:delText>3.1.37</w:delText>
        </w:r>
        <w:r w:rsidDel="00D91A08">
          <w:tab/>
        </w:r>
        <w:r w:rsidRPr="007535F4" w:rsidDel="00D91A08">
          <w:delText>hold-off time</w:delText>
        </w:r>
        <w:r w:rsidRPr="002942D3" w:rsidDel="00D91A08">
          <w:rPr>
            <w:b w:val="0"/>
            <w:lang w:val="en-US"/>
          </w:rPr>
          <w:delText>:</w:delText>
        </w:r>
        <w:r w:rsidDel="00D91A08">
          <w:rPr>
            <w:b w:val="0"/>
            <w:lang w:val="en-US"/>
          </w:rPr>
          <w:delText xml:space="preserve"> </w:delText>
        </w:r>
        <w:r w:rsidRPr="002942D3" w:rsidDel="00D91A08">
          <w:rPr>
            <w:b w:val="0"/>
          </w:rPr>
          <w:delText>[ITU-T G.808]</w:delText>
        </w:r>
      </w:del>
    </w:p>
    <w:p w14:paraId="357137C1" w14:textId="5A33A76D" w:rsidR="001C2573" w:rsidRPr="007535F4" w:rsidDel="00D91A08" w:rsidRDefault="001C2573" w:rsidP="001C2573">
      <w:pPr>
        <w:pStyle w:val="Note"/>
        <w:rPr>
          <w:del w:id="137" w:author="Yuji Tochio" w:date="2018-10-12T17:17:00Z"/>
          <w:lang w:eastAsia="ja-JP"/>
        </w:rPr>
      </w:pPr>
      <w:del w:id="138" w:author="Yuji Tochio" w:date="2018-10-12T17:17:00Z">
        <w:r w:rsidRPr="007535F4" w:rsidDel="00D91A08">
          <w:rPr>
            <w:lang w:eastAsia="ja-JP"/>
          </w:rPr>
          <w:delText>NOTE – hold-off time is referred to in [ITU-T G.8131].</w:delText>
        </w:r>
      </w:del>
    </w:p>
    <w:p w14:paraId="5374B6C3" w14:textId="77777777" w:rsidR="001C2573" w:rsidRPr="007535F4" w:rsidRDefault="001C2573" w:rsidP="001C2573">
      <w:pPr>
        <w:pStyle w:val="Headingb"/>
      </w:pPr>
      <w:r>
        <w:t>3.1.38</w:t>
      </w:r>
      <w:r>
        <w:tab/>
      </w:r>
      <w:r w:rsidRPr="007535F4">
        <w:t>label</w:t>
      </w:r>
      <w:r w:rsidRPr="002942D3">
        <w:rPr>
          <w:b w:val="0"/>
        </w:rPr>
        <w:t>: [IETF RFC 3031]</w:t>
      </w:r>
    </w:p>
    <w:p w14:paraId="3F9433E7" w14:textId="63C96F37" w:rsidR="001C2573" w:rsidRDefault="001C2573" w:rsidP="001C2573">
      <w:pPr>
        <w:pStyle w:val="Note"/>
      </w:pPr>
      <w:r w:rsidRPr="007535F4">
        <w:rPr>
          <w:lang w:eastAsia="ja-JP"/>
        </w:rPr>
        <w:t xml:space="preserve">NOTE – Label </w:t>
      </w:r>
      <w:proofErr w:type="gramStart"/>
      <w:r w:rsidRPr="007535F4">
        <w:rPr>
          <w:lang w:eastAsia="ja-JP"/>
        </w:rPr>
        <w:t>is referred</w:t>
      </w:r>
      <w:proofErr w:type="gramEnd"/>
      <w:r w:rsidRPr="007535F4">
        <w:rPr>
          <w:lang w:eastAsia="ja-JP"/>
        </w:rPr>
        <w:t xml:space="preserve"> to in [b</w:t>
      </w:r>
      <w:r w:rsidRPr="007535F4">
        <w:rPr>
          <w:lang w:eastAsia="ja-JP"/>
        </w:rPr>
        <w:noBreakHyphen/>
        <w:t>ITU</w:t>
      </w:r>
      <w:r w:rsidRPr="007535F4">
        <w:rPr>
          <w:lang w:eastAsia="ja-JP"/>
        </w:rPr>
        <w:noBreakHyphen/>
        <w:t>T G.8110.1]</w:t>
      </w:r>
      <w:del w:id="139" w:author="Yuji Tochio" w:date="2018-10-12T17:18:00Z">
        <w:r w:rsidDel="00D91A08">
          <w:rPr>
            <w:lang w:eastAsia="ja-JP"/>
          </w:rPr>
          <w:delText xml:space="preserve">, </w:delText>
        </w:r>
        <w:r w:rsidRPr="007535F4" w:rsidDel="00D91A08">
          <w:rPr>
            <w:lang w:eastAsia="ja-JP"/>
          </w:rPr>
          <w:delText xml:space="preserve">[b-ITU-T G.8121], [b-ITU-T G.8121.1] </w:delText>
        </w:r>
        <w:r w:rsidDel="00D91A08">
          <w:rPr>
            <w:lang w:eastAsia="ja-JP"/>
          </w:rPr>
          <w:delText xml:space="preserve">and </w:delText>
        </w:r>
        <w:r w:rsidRPr="007535F4" w:rsidDel="00D91A08">
          <w:rPr>
            <w:lang w:eastAsia="ja-JP"/>
          </w:rPr>
          <w:delText>[b</w:delText>
        </w:r>
        <w:r w:rsidDel="00D91A08">
          <w:rPr>
            <w:lang w:eastAsia="ja-JP"/>
          </w:rPr>
          <w:noBreakHyphen/>
        </w:r>
        <w:r w:rsidRPr="007535F4" w:rsidDel="00D91A08">
          <w:rPr>
            <w:lang w:eastAsia="ja-JP"/>
          </w:rPr>
          <w:delText>ITU</w:delText>
        </w:r>
        <w:r w:rsidDel="00D91A08">
          <w:rPr>
            <w:lang w:eastAsia="ja-JP"/>
          </w:rPr>
          <w:noBreakHyphen/>
        </w:r>
        <w:r w:rsidRPr="007535F4" w:rsidDel="00D91A08">
          <w:rPr>
            <w:lang w:eastAsia="ja-JP"/>
          </w:rPr>
          <w:delText>T</w:delText>
        </w:r>
        <w:r w:rsidDel="00D91A08">
          <w:rPr>
            <w:lang w:eastAsia="ja-JP"/>
          </w:rPr>
          <w:delText> </w:delText>
        </w:r>
        <w:r w:rsidRPr="007535F4" w:rsidDel="00D91A08">
          <w:rPr>
            <w:lang w:eastAsia="ja-JP"/>
          </w:rPr>
          <w:delText>G.8121.2]</w:delText>
        </w:r>
        <w:r w:rsidRPr="007535F4" w:rsidDel="00D91A08">
          <w:delText>.</w:delText>
        </w:r>
      </w:del>
    </w:p>
    <w:p w14:paraId="3397EF53" w14:textId="77777777" w:rsidR="001C2573" w:rsidRPr="007535F4" w:rsidRDefault="001C2573" w:rsidP="001C2573">
      <w:pPr>
        <w:pStyle w:val="Headingb"/>
      </w:pPr>
      <w:r>
        <w:t>3.1.39</w:t>
      </w:r>
      <w:r>
        <w:tab/>
      </w:r>
      <w:r w:rsidRPr="007535F4">
        <w:t>label inferred PHB scheduling class LSP</w:t>
      </w:r>
      <w:r w:rsidRPr="002942D3">
        <w:rPr>
          <w:b w:val="0"/>
        </w:rPr>
        <w:t>: [IETF RFC 3</w:t>
      </w:r>
      <w:r>
        <w:rPr>
          <w:b w:val="0"/>
        </w:rPr>
        <w:t>270</w:t>
      </w:r>
      <w:r w:rsidRPr="002942D3">
        <w:rPr>
          <w:b w:val="0"/>
        </w:rPr>
        <w:t>]</w:t>
      </w:r>
    </w:p>
    <w:p w14:paraId="66C504CA" w14:textId="6DEFEFED" w:rsidR="001C2573" w:rsidRPr="007535F4" w:rsidRDefault="001C2573" w:rsidP="001C2573">
      <w:pPr>
        <w:pStyle w:val="Note"/>
      </w:pPr>
      <w:r w:rsidRPr="007535F4">
        <w:rPr>
          <w:lang w:eastAsia="ja-JP"/>
        </w:rPr>
        <w:t xml:space="preserve">NOTE – Label inferred PHB scheduling class LSP </w:t>
      </w:r>
      <w:proofErr w:type="gramStart"/>
      <w:r w:rsidRPr="007535F4">
        <w:rPr>
          <w:lang w:eastAsia="ja-JP"/>
        </w:rPr>
        <w:t>is referred</w:t>
      </w:r>
      <w:proofErr w:type="gramEnd"/>
      <w:r w:rsidRPr="007535F4">
        <w:rPr>
          <w:lang w:eastAsia="ja-JP"/>
        </w:rPr>
        <w:t xml:space="preserve"> to in [b</w:t>
      </w:r>
      <w:r>
        <w:rPr>
          <w:lang w:eastAsia="ja-JP"/>
        </w:rPr>
        <w:noBreakHyphen/>
      </w:r>
      <w:r w:rsidRPr="007535F4">
        <w:rPr>
          <w:lang w:eastAsia="ja-JP"/>
        </w:rPr>
        <w:t>ITU-T G.8110.1]</w:t>
      </w:r>
      <w:del w:id="140" w:author="Yuji Tochio" w:date="2018-10-12T17:18:00Z">
        <w:r w:rsidDel="00D91A08">
          <w:rPr>
            <w:lang w:eastAsia="ja-JP"/>
          </w:rPr>
          <w:delText>,</w:delText>
        </w:r>
        <w:r w:rsidRPr="007535F4" w:rsidDel="00D91A08">
          <w:rPr>
            <w:lang w:eastAsia="ja-JP"/>
          </w:rPr>
          <w:delText xml:space="preserve"> [b-ITU-T G.8121], [b-ITU-T G.8121.1] </w:delText>
        </w:r>
        <w:r w:rsidDel="00D91A08">
          <w:rPr>
            <w:lang w:eastAsia="ja-JP"/>
          </w:rPr>
          <w:delText xml:space="preserve">and </w:delText>
        </w:r>
        <w:r w:rsidRPr="007535F4" w:rsidDel="00D91A08">
          <w:rPr>
            <w:lang w:eastAsia="ja-JP"/>
          </w:rPr>
          <w:delText>[b-ITU-T G.8121.2]</w:delText>
        </w:r>
      </w:del>
      <w:r w:rsidRPr="007535F4">
        <w:t>.</w:t>
      </w:r>
    </w:p>
    <w:p w14:paraId="2F5597B8" w14:textId="77777777" w:rsidR="001C2573" w:rsidRPr="007535F4" w:rsidRDefault="001C2573" w:rsidP="001C2573">
      <w:pPr>
        <w:pStyle w:val="Headingb"/>
      </w:pPr>
      <w:r>
        <w:t>3.1.40</w:t>
      </w:r>
      <w:r>
        <w:tab/>
      </w:r>
      <w:r w:rsidRPr="007535F4">
        <w:t>label stack</w:t>
      </w:r>
      <w:r w:rsidRPr="002942D3">
        <w:rPr>
          <w:b w:val="0"/>
        </w:rPr>
        <w:t>: [IETF RFC 3031]</w:t>
      </w:r>
    </w:p>
    <w:p w14:paraId="01AA3BA0" w14:textId="1B5C0B14" w:rsidR="001C2573" w:rsidRPr="007535F4" w:rsidRDefault="001C2573" w:rsidP="001C2573">
      <w:pPr>
        <w:pStyle w:val="Note"/>
      </w:pPr>
      <w:r w:rsidRPr="007535F4">
        <w:rPr>
          <w:lang w:eastAsia="ja-JP"/>
        </w:rPr>
        <w:t xml:space="preserve">NOTE – Label stack </w:t>
      </w:r>
      <w:proofErr w:type="gramStart"/>
      <w:r w:rsidRPr="007535F4">
        <w:rPr>
          <w:lang w:eastAsia="ja-JP"/>
        </w:rPr>
        <w:t>is referred</w:t>
      </w:r>
      <w:proofErr w:type="gramEnd"/>
      <w:r w:rsidRPr="007535F4">
        <w:rPr>
          <w:lang w:eastAsia="ja-JP"/>
        </w:rPr>
        <w:t xml:space="preserve"> to in [b</w:t>
      </w:r>
      <w:r w:rsidRPr="007535F4">
        <w:rPr>
          <w:lang w:eastAsia="ja-JP"/>
        </w:rPr>
        <w:noBreakHyphen/>
        <w:t>ITU</w:t>
      </w:r>
      <w:r w:rsidRPr="007535F4">
        <w:rPr>
          <w:lang w:eastAsia="ja-JP"/>
        </w:rPr>
        <w:noBreakHyphen/>
        <w:t>T G.8110.1]</w:t>
      </w:r>
      <w:del w:id="141" w:author="Yuji Tochio" w:date="2018-10-12T17:18:00Z">
        <w:r w:rsidDel="00D91A08">
          <w:rPr>
            <w:lang w:eastAsia="ja-JP"/>
          </w:rPr>
          <w:delText xml:space="preserve">, </w:delText>
        </w:r>
        <w:r w:rsidRPr="007535F4" w:rsidDel="00D91A08">
          <w:rPr>
            <w:lang w:eastAsia="ja-JP"/>
          </w:rPr>
          <w:delText xml:space="preserve">[b-ITU-T G.8121], [b-ITU-T G.8121.1], </w:delText>
        </w:r>
        <w:r w:rsidDel="00D91A08">
          <w:rPr>
            <w:lang w:eastAsia="ja-JP"/>
          </w:rPr>
          <w:delText xml:space="preserve">and </w:delText>
        </w:r>
        <w:r w:rsidRPr="007535F4" w:rsidDel="00D91A08">
          <w:rPr>
            <w:lang w:eastAsia="ja-JP"/>
          </w:rPr>
          <w:delText>[b</w:delText>
        </w:r>
        <w:r w:rsidDel="00D91A08">
          <w:rPr>
            <w:lang w:eastAsia="ja-JP"/>
          </w:rPr>
          <w:noBreakHyphen/>
        </w:r>
        <w:r w:rsidRPr="007535F4" w:rsidDel="00D91A08">
          <w:rPr>
            <w:lang w:eastAsia="ja-JP"/>
          </w:rPr>
          <w:delText>ITU</w:delText>
        </w:r>
        <w:r w:rsidDel="00D91A08">
          <w:rPr>
            <w:lang w:eastAsia="ja-JP"/>
          </w:rPr>
          <w:noBreakHyphen/>
        </w:r>
        <w:r w:rsidRPr="007535F4" w:rsidDel="00D91A08">
          <w:rPr>
            <w:lang w:eastAsia="ja-JP"/>
          </w:rPr>
          <w:delText>T G.8121.2]</w:delText>
        </w:r>
      </w:del>
      <w:r w:rsidRPr="007535F4">
        <w:t>.</w:t>
      </w:r>
    </w:p>
    <w:p w14:paraId="7ABE0B10" w14:textId="77777777" w:rsidR="001C2573" w:rsidRPr="007535F4" w:rsidRDefault="001C2573" w:rsidP="001C2573">
      <w:pPr>
        <w:pStyle w:val="Headingb"/>
      </w:pPr>
      <w:r>
        <w:t>3.1.41</w:t>
      </w:r>
      <w:r>
        <w:tab/>
      </w:r>
      <w:r w:rsidRPr="007535F4">
        <w:t>label switched path</w:t>
      </w:r>
      <w:r w:rsidRPr="002942D3">
        <w:rPr>
          <w:b w:val="0"/>
        </w:rPr>
        <w:t>: [IETF RFC 3031]</w:t>
      </w:r>
    </w:p>
    <w:p w14:paraId="67BB6FE1" w14:textId="5DF7D76D" w:rsidR="001C2573" w:rsidRPr="007535F4" w:rsidRDefault="001C2573" w:rsidP="001C2573">
      <w:pPr>
        <w:pStyle w:val="Note"/>
      </w:pPr>
      <w:r w:rsidRPr="007535F4">
        <w:rPr>
          <w:lang w:eastAsia="ja-JP"/>
        </w:rPr>
        <w:t xml:space="preserve">NOTE – Label switching path </w:t>
      </w:r>
      <w:proofErr w:type="gramStart"/>
      <w:r w:rsidRPr="007535F4">
        <w:rPr>
          <w:lang w:eastAsia="ja-JP"/>
        </w:rPr>
        <w:t>is referred</w:t>
      </w:r>
      <w:proofErr w:type="gramEnd"/>
      <w:r w:rsidRPr="007535F4">
        <w:rPr>
          <w:lang w:eastAsia="ja-JP"/>
        </w:rPr>
        <w:t xml:space="preserve"> to in [b</w:t>
      </w:r>
      <w:r w:rsidRPr="007535F4">
        <w:rPr>
          <w:lang w:eastAsia="ja-JP"/>
        </w:rPr>
        <w:noBreakHyphen/>
        <w:t>ITU</w:t>
      </w:r>
      <w:r w:rsidRPr="007535F4">
        <w:rPr>
          <w:lang w:eastAsia="ja-JP"/>
        </w:rPr>
        <w:noBreakHyphen/>
        <w:t>T G.8110.1]</w:t>
      </w:r>
      <w:del w:id="142" w:author="Yuji Tochio" w:date="2018-10-12T17:18:00Z">
        <w:r w:rsidDel="00D91A08">
          <w:rPr>
            <w:lang w:eastAsia="ja-JP"/>
          </w:rPr>
          <w:delText>,</w:delText>
        </w:r>
        <w:r w:rsidRPr="007535F4" w:rsidDel="00D91A08">
          <w:rPr>
            <w:lang w:eastAsia="ja-JP"/>
          </w:rPr>
          <w:delText xml:space="preserve"> [b-ITU-T G.8121], [b-ITU-T G.8121.1] </w:delText>
        </w:r>
        <w:r w:rsidDel="00D91A08">
          <w:rPr>
            <w:lang w:eastAsia="ja-JP"/>
          </w:rPr>
          <w:delText xml:space="preserve">and </w:delText>
        </w:r>
        <w:r w:rsidRPr="007535F4" w:rsidDel="00D91A08">
          <w:rPr>
            <w:lang w:eastAsia="ja-JP"/>
          </w:rPr>
          <w:delText>[b-ITU-T G.8121.2]</w:delText>
        </w:r>
      </w:del>
      <w:r w:rsidRPr="007535F4">
        <w:t>.</w:t>
      </w:r>
    </w:p>
    <w:p w14:paraId="1CBFF4EA" w14:textId="77777777" w:rsidR="001C2573" w:rsidRPr="007535F4" w:rsidRDefault="001C2573" w:rsidP="001C2573">
      <w:pPr>
        <w:pStyle w:val="Headingb"/>
      </w:pPr>
      <w:r>
        <w:t>3.1.42</w:t>
      </w:r>
      <w:r>
        <w:tab/>
      </w:r>
      <w:r w:rsidRPr="007535F4">
        <w:t>label value</w:t>
      </w:r>
      <w:r w:rsidRPr="002942D3">
        <w:rPr>
          <w:b w:val="0"/>
        </w:rPr>
        <w:t>: [IETF RFC 303</w:t>
      </w:r>
      <w:r>
        <w:rPr>
          <w:b w:val="0"/>
        </w:rPr>
        <w:t>2</w:t>
      </w:r>
      <w:r w:rsidRPr="002942D3">
        <w:rPr>
          <w:b w:val="0"/>
        </w:rPr>
        <w:t>]</w:t>
      </w:r>
    </w:p>
    <w:p w14:paraId="0B23773F" w14:textId="2D66608B" w:rsidR="001C2573" w:rsidRPr="007535F4" w:rsidRDefault="001C2573" w:rsidP="001C2573">
      <w:pPr>
        <w:pStyle w:val="Note"/>
      </w:pPr>
      <w:r w:rsidRPr="007535F4">
        <w:rPr>
          <w:lang w:eastAsia="ja-JP"/>
        </w:rPr>
        <w:t>NOTE – Label value is referred to in [b</w:t>
      </w:r>
      <w:r>
        <w:rPr>
          <w:lang w:eastAsia="ja-JP"/>
        </w:rPr>
        <w:noBreakHyphen/>
      </w:r>
      <w:r w:rsidRPr="007535F4">
        <w:rPr>
          <w:lang w:eastAsia="ja-JP"/>
        </w:rPr>
        <w:t>ITU-T G.8110.1</w:t>
      </w:r>
      <w:proofErr w:type="gramStart"/>
      <w:r w:rsidRPr="007535F4">
        <w:rPr>
          <w:lang w:eastAsia="ja-JP"/>
        </w:rPr>
        <w:t>]</w:t>
      </w:r>
      <w:r>
        <w:rPr>
          <w:lang w:eastAsia="ja-JP"/>
        </w:rPr>
        <w:t>,</w:t>
      </w:r>
      <w:del w:id="143" w:author="Yuji Tochio" w:date="2018-10-12T17:18:00Z">
        <w:r w:rsidRPr="007535F4" w:rsidDel="00D91A08">
          <w:rPr>
            <w:lang w:eastAsia="ja-JP"/>
          </w:rPr>
          <w:delText xml:space="preserve"> [b-ITU-T G.8121], [b-ITU-T G.8121.1] </w:delText>
        </w:r>
        <w:r w:rsidDel="00D91A08">
          <w:rPr>
            <w:lang w:eastAsia="ja-JP"/>
          </w:rPr>
          <w:delText xml:space="preserve">and </w:delText>
        </w:r>
        <w:r w:rsidRPr="007535F4" w:rsidDel="00D91A08">
          <w:rPr>
            <w:lang w:eastAsia="ja-JP"/>
          </w:rPr>
          <w:delText>[b</w:delText>
        </w:r>
        <w:r w:rsidDel="00D91A08">
          <w:rPr>
            <w:lang w:eastAsia="ja-JP"/>
          </w:rPr>
          <w:noBreakHyphen/>
        </w:r>
        <w:r w:rsidRPr="007535F4" w:rsidDel="00D91A08">
          <w:rPr>
            <w:lang w:eastAsia="ja-JP"/>
          </w:rPr>
          <w:delText>ITU</w:delText>
        </w:r>
        <w:r w:rsidDel="00D91A08">
          <w:rPr>
            <w:lang w:eastAsia="ja-JP"/>
          </w:rPr>
          <w:noBreakHyphen/>
        </w:r>
        <w:r w:rsidRPr="007535F4" w:rsidDel="00D91A08">
          <w:rPr>
            <w:lang w:eastAsia="ja-JP"/>
          </w:rPr>
          <w:delText>T G.8121.2]</w:delText>
        </w:r>
      </w:del>
      <w:r w:rsidRPr="007535F4">
        <w:t>.</w:t>
      </w:r>
      <w:proofErr w:type="gramEnd"/>
    </w:p>
    <w:p w14:paraId="6AA2753D" w14:textId="77777777" w:rsidR="001C2573" w:rsidRPr="007535F4" w:rsidRDefault="001C2573" w:rsidP="001C2573">
      <w:pPr>
        <w:pStyle w:val="Headingb"/>
      </w:pPr>
      <w:r>
        <w:t>3.1.43</w:t>
      </w:r>
      <w:r>
        <w:tab/>
      </w:r>
      <w:r w:rsidRPr="007535F4">
        <w:t>layer network</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75789EB1" w14:textId="3532A37F" w:rsidR="001C2573" w:rsidRPr="007535F4" w:rsidRDefault="001C2573" w:rsidP="001C2573">
      <w:pPr>
        <w:pStyle w:val="Note"/>
      </w:pPr>
      <w:r w:rsidRPr="007535F4">
        <w:rPr>
          <w:lang w:eastAsia="ja-JP"/>
        </w:rPr>
        <w:t xml:space="preserve">NOTE – Layer network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144" w:author="Yuji Tochio" w:date="2018-10-12T17:18:00Z">
        <w:r w:rsidDel="00D91A08">
          <w:rPr>
            <w:lang w:eastAsia="ja-JP"/>
          </w:rPr>
          <w:delText>,</w:delText>
        </w:r>
        <w:r w:rsidRPr="007535F4" w:rsidDel="00D91A08">
          <w:rPr>
            <w:lang w:eastAsia="ja-JP"/>
          </w:rPr>
          <w:delText xml:space="preserve"> [b-ITU-T G.8121], [b-ITU-T G.8121.1] </w:delText>
        </w:r>
        <w:r w:rsidDel="00D91A08">
          <w:rPr>
            <w:lang w:eastAsia="ja-JP"/>
          </w:rPr>
          <w:delText xml:space="preserve">and </w:delText>
        </w:r>
        <w:r w:rsidRPr="007535F4" w:rsidDel="00D91A08">
          <w:rPr>
            <w:lang w:eastAsia="ja-JP"/>
          </w:rPr>
          <w:delText>[b</w:delText>
        </w:r>
        <w:r w:rsidDel="00D91A08">
          <w:rPr>
            <w:lang w:eastAsia="ja-JP"/>
          </w:rPr>
          <w:noBreakHyphen/>
        </w:r>
        <w:r w:rsidRPr="007535F4" w:rsidDel="00D91A08">
          <w:rPr>
            <w:lang w:eastAsia="ja-JP"/>
          </w:rPr>
          <w:delText>ITU-T G.8121.2]</w:delText>
        </w:r>
      </w:del>
      <w:r w:rsidRPr="007535F4">
        <w:t>.</w:t>
      </w:r>
    </w:p>
    <w:p w14:paraId="2F6CDDF8" w14:textId="77777777" w:rsidR="001C2573" w:rsidRPr="007535F4" w:rsidRDefault="001C2573" w:rsidP="001C2573">
      <w:pPr>
        <w:pStyle w:val="Headingb"/>
      </w:pPr>
      <w:r>
        <w:lastRenderedPageBreak/>
        <w:t>3.1.44</w:t>
      </w:r>
      <w:r>
        <w:tab/>
      </w:r>
      <w:r w:rsidRPr="007535F4">
        <w:t>link</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7E8C3BB2" w14:textId="77777777" w:rsidR="001C2573" w:rsidRPr="007535F4" w:rsidRDefault="001C2573" w:rsidP="001C2573">
      <w:pPr>
        <w:pStyle w:val="Note"/>
      </w:pPr>
      <w:r w:rsidRPr="007535F4">
        <w:rPr>
          <w:lang w:eastAsia="ja-JP"/>
        </w:rPr>
        <w:t xml:space="preserve">NOTE – </w:t>
      </w:r>
      <w:r w:rsidRPr="00D8066A">
        <w:t>Link</w:t>
      </w:r>
      <w:r w:rsidRPr="007535F4">
        <w:rPr>
          <w:lang w:eastAsia="ja-JP"/>
        </w:rPr>
        <w:t xml:space="preserve"> </w:t>
      </w:r>
      <w:proofErr w:type="gramStart"/>
      <w:r w:rsidRPr="007535F4">
        <w:rPr>
          <w:lang w:eastAsia="ja-JP"/>
        </w:rPr>
        <w:t>is referred</w:t>
      </w:r>
      <w:proofErr w:type="gramEnd"/>
      <w:r w:rsidRPr="007535F4">
        <w:rPr>
          <w:lang w:eastAsia="ja-JP"/>
        </w:rPr>
        <w:t xml:space="preserve"> to in [b-ITU-T G.8110.1]</w:t>
      </w:r>
      <w:r w:rsidRPr="007535F4">
        <w:t>.</w:t>
      </w:r>
    </w:p>
    <w:p w14:paraId="64DB1C3D" w14:textId="77777777" w:rsidR="001C2573" w:rsidRPr="007535F4" w:rsidRDefault="001C2573" w:rsidP="001C2573">
      <w:pPr>
        <w:pStyle w:val="Headingb"/>
      </w:pPr>
      <w:r>
        <w:t>3.1.45</w:t>
      </w:r>
      <w:r>
        <w:tab/>
      </w:r>
      <w:r w:rsidRPr="007535F4">
        <w:t>link connection</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44D744AC" w14:textId="77777777" w:rsidR="001C2573" w:rsidRDefault="001C2573" w:rsidP="001C2573">
      <w:pPr>
        <w:pStyle w:val="Note"/>
      </w:pPr>
      <w:r w:rsidRPr="007535F4">
        <w:rPr>
          <w:lang w:eastAsia="ja-JP"/>
        </w:rPr>
        <w:t xml:space="preserve">NOTE – Link connection </w:t>
      </w:r>
      <w:proofErr w:type="gramStart"/>
      <w:r w:rsidRPr="007535F4">
        <w:rPr>
          <w:lang w:eastAsia="ja-JP"/>
        </w:rPr>
        <w:t>is referred</w:t>
      </w:r>
      <w:proofErr w:type="gramEnd"/>
      <w:r w:rsidRPr="007535F4">
        <w:rPr>
          <w:lang w:eastAsia="ja-JP"/>
        </w:rPr>
        <w:t xml:space="preserve"> to in [b-ITU-T G.8110.1]</w:t>
      </w:r>
      <w:r w:rsidRPr="007535F4">
        <w:t>.</w:t>
      </w:r>
    </w:p>
    <w:p w14:paraId="117265A3" w14:textId="30CE7D97" w:rsidR="001C2573" w:rsidRPr="007535F4" w:rsidDel="00D91A08" w:rsidRDefault="001C2573" w:rsidP="001C2573">
      <w:pPr>
        <w:pStyle w:val="Headingb"/>
        <w:rPr>
          <w:del w:id="145" w:author="Yuji Tochio" w:date="2018-10-12T17:19:00Z"/>
          <w:lang w:eastAsia="ar-SA"/>
        </w:rPr>
      </w:pPr>
      <w:del w:id="146" w:author="Yuji Tochio" w:date="2018-10-12T17:19:00Z">
        <w:r w:rsidDel="00D91A08">
          <w:delText>3.1.46</w:delText>
        </w:r>
        <w:r w:rsidDel="00D91A08">
          <w:tab/>
        </w:r>
        <w:r w:rsidRPr="007535F4" w:rsidDel="00D91A08">
          <w:delText>local craft terminal</w:delText>
        </w:r>
        <w:r w:rsidRPr="00F047DD" w:rsidDel="00D91A08">
          <w:rPr>
            <w:b w:val="0"/>
            <w:bCs/>
            <w:lang w:val="en-US"/>
          </w:rPr>
          <w:delText>:</w:delText>
        </w:r>
        <w:r w:rsidDel="00D91A08">
          <w:rPr>
            <w:bCs/>
            <w:lang w:val="en-US"/>
          </w:rPr>
          <w:delText xml:space="preserve"> </w:delText>
        </w:r>
        <w:r w:rsidRPr="00F047DD" w:rsidDel="00D91A08">
          <w:rPr>
            <w:b w:val="0"/>
          </w:rPr>
          <w:delText>[ITU-T G.</w:delText>
        </w:r>
        <w:r w:rsidDel="00D91A08">
          <w:rPr>
            <w:b w:val="0"/>
          </w:rPr>
          <w:delText>7710</w:delText>
        </w:r>
        <w:r w:rsidRPr="00F047DD" w:rsidDel="00D91A08">
          <w:rPr>
            <w:b w:val="0"/>
          </w:rPr>
          <w:delText>]</w:delText>
        </w:r>
      </w:del>
    </w:p>
    <w:p w14:paraId="6CB1C7F3" w14:textId="7EDA1F95" w:rsidR="001C2573" w:rsidRPr="007535F4" w:rsidDel="00D91A08" w:rsidRDefault="001C2573" w:rsidP="001C2573">
      <w:pPr>
        <w:pStyle w:val="Note"/>
        <w:rPr>
          <w:del w:id="147" w:author="Yuji Tochio" w:date="2018-10-12T17:19:00Z"/>
          <w:lang w:eastAsia="ar-SA"/>
        </w:rPr>
      </w:pPr>
      <w:del w:id="148" w:author="Yuji Tochio" w:date="2018-10-12T17:19:00Z">
        <w:r w:rsidRPr="007535F4" w:rsidDel="00D91A08">
          <w:rPr>
            <w:lang w:eastAsia="ja-JP"/>
          </w:rPr>
          <w:delText>NOTE – Local craft terminal is referred to in [b-ITU-T G.8151]</w:delText>
        </w:r>
        <w:r w:rsidRPr="007535F4" w:rsidDel="00D91A08">
          <w:delText>.</w:delText>
        </w:r>
      </w:del>
    </w:p>
    <w:p w14:paraId="7B5095C8" w14:textId="21833A96" w:rsidR="001C2573" w:rsidRPr="00103A7E" w:rsidRDefault="001C2573" w:rsidP="001C2573">
      <w:pPr>
        <w:pStyle w:val="Headingb"/>
        <w:rPr>
          <w:lang w:val="fr-CH"/>
        </w:rPr>
      </w:pPr>
      <w:r w:rsidRPr="005D365C">
        <w:rPr>
          <w:lang w:val="fr-CH"/>
        </w:rPr>
        <w:t>3.1.4</w:t>
      </w:r>
      <w:r>
        <w:rPr>
          <w:lang w:val="fr-CH"/>
        </w:rPr>
        <w:t>7</w:t>
      </w:r>
      <w:r w:rsidRPr="005D365C">
        <w:rPr>
          <w:lang w:val="fr-CH"/>
        </w:rPr>
        <w:tab/>
      </w:r>
      <w:r w:rsidRPr="00103A7E">
        <w:rPr>
          <w:lang w:val="fr-CH"/>
        </w:rPr>
        <w:t xml:space="preserve">maintenance </w:t>
      </w:r>
      <w:proofErr w:type="spellStart"/>
      <w:r w:rsidRPr="00103A7E">
        <w:rPr>
          <w:lang w:val="fr-CH"/>
        </w:rPr>
        <w:t>entity</w:t>
      </w:r>
      <w:proofErr w:type="spellEnd"/>
      <w:r w:rsidRPr="00103A7E">
        <w:rPr>
          <w:b w:val="0"/>
          <w:lang w:val="fr-CH"/>
        </w:rPr>
        <w:t>: [ITU</w:t>
      </w:r>
      <w:r w:rsidRPr="00103A7E">
        <w:rPr>
          <w:b w:val="0"/>
          <w:lang w:val="fr-CH"/>
        </w:rPr>
        <w:noBreakHyphen/>
        <w:t>T G.</w:t>
      </w:r>
      <w:del w:id="149" w:author="Yuji Tochio" w:date="2018-10-12T17:20:00Z">
        <w:r w:rsidRPr="00103A7E" w:rsidDel="00D91A08">
          <w:rPr>
            <w:b w:val="0"/>
            <w:lang w:val="fr-CH"/>
          </w:rPr>
          <w:delText>8001</w:delText>
        </w:r>
      </w:del>
      <w:ins w:id="150" w:author="Yuji Tochio" w:date="2018-10-12T17:20:00Z">
        <w:r w:rsidR="00D91A08" w:rsidRPr="00103A7E">
          <w:rPr>
            <w:b w:val="0"/>
            <w:lang w:val="fr-CH"/>
          </w:rPr>
          <w:t>80</w:t>
        </w:r>
        <w:r w:rsidR="00D91A08">
          <w:rPr>
            <w:b w:val="0"/>
            <w:lang w:val="fr-CH"/>
          </w:rPr>
          <w:t>13</w:t>
        </w:r>
      </w:ins>
      <w:r w:rsidRPr="00103A7E">
        <w:rPr>
          <w:b w:val="0"/>
          <w:lang w:val="fr-CH"/>
        </w:rPr>
        <w:t>]</w:t>
      </w:r>
    </w:p>
    <w:p w14:paraId="5D8F180F" w14:textId="10FA8DF8" w:rsidR="001C2573" w:rsidRPr="00D21F72" w:rsidRDefault="001C2573" w:rsidP="001C2573">
      <w:pPr>
        <w:pStyle w:val="Note"/>
        <w:rPr>
          <w:lang w:eastAsia="ja-JP"/>
        </w:rPr>
      </w:pPr>
      <w:r w:rsidRPr="00D21F72">
        <w:rPr>
          <w:lang w:eastAsia="ja-JP"/>
        </w:rPr>
        <w:t xml:space="preserve">NOTE – </w:t>
      </w:r>
      <w:r w:rsidRPr="00D21F72">
        <w:t>Maintenance entit</w:t>
      </w:r>
      <w:r w:rsidRPr="00D21F72">
        <w:rPr>
          <w:lang w:eastAsia="ja-JP"/>
        </w:rPr>
        <w:t xml:space="preserve">y </w:t>
      </w:r>
      <w:proofErr w:type="gramStart"/>
      <w:r w:rsidRPr="00D21F72">
        <w:rPr>
          <w:lang w:eastAsia="ja-JP"/>
        </w:rPr>
        <w:t>is referred</w:t>
      </w:r>
      <w:proofErr w:type="gramEnd"/>
      <w:r w:rsidRPr="00D21F72">
        <w:rPr>
          <w:lang w:eastAsia="ja-JP"/>
        </w:rPr>
        <w:t xml:space="preserve"> to in [b-ITU-T G.8110.1]</w:t>
      </w:r>
      <w:del w:id="151" w:author="Yuji Tochio" w:date="2018-10-12T17:19:00Z">
        <w:r w:rsidRPr="00D21F72" w:rsidDel="00D91A08">
          <w:rPr>
            <w:lang w:eastAsia="ja-JP"/>
          </w:rPr>
          <w:delText xml:space="preserve"> and [b-ITU-T G.8152]</w:delText>
        </w:r>
      </w:del>
      <w:r w:rsidRPr="00D21F72">
        <w:t>.</w:t>
      </w:r>
    </w:p>
    <w:p w14:paraId="559AE1C5" w14:textId="6CDF7C1D" w:rsidR="001C2573" w:rsidRPr="00D21F72" w:rsidRDefault="001C2573" w:rsidP="001C2573">
      <w:pPr>
        <w:pStyle w:val="Headingb"/>
      </w:pPr>
      <w:proofErr w:type="gramStart"/>
      <w:r>
        <w:t>3.1.48</w:t>
      </w:r>
      <w:r>
        <w:tab/>
      </w:r>
      <w:r w:rsidRPr="00D21F72">
        <w:t>maintenance entity group</w:t>
      </w:r>
      <w:proofErr w:type="gramEnd"/>
      <w:r w:rsidRPr="00D21F72">
        <w:rPr>
          <w:b w:val="0"/>
        </w:rPr>
        <w:t>: [ITU</w:t>
      </w:r>
      <w:r w:rsidRPr="00D21F72">
        <w:rPr>
          <w:b w:val="0"/>
        </w:rPr>
        <w:noBreakHyphen/>
        <w:t>T G.</w:t>
      </w:r>
      <w:del w:id="152" w:author="Yuji Tochio" w:date="2018-10-12T17:20:00Z">
        <w:r w:rsidRPr="00D21F72" w:rsidDel="00D91A08">
          <w:rPr>
            <w:b w:val="0"/>
          </w:rPr>
          <w:delText>8001</w:delText>
        </w:r>
      </w:del>
      <w:ins w:id="153" w:author="Yuji Tochio" w:date="2018-10-12T17:20:00Z">
        <w:r w:rsidR="00D91A08" w:rsidRPr="00D21F72">
          <w:rPr>
            <w:b w:val="0"/>
          </w:rPr>
          <w:t>80</w:t>
        </w:r>
        <w:r w:rsidR="00D91A08">
          <w:rPr>
            <w:b w:val="0"/>
          </w:rPr>
          <w:t>13</w:t>
        </w:r>
      </w:ins>
      <w:r w:rsidRPr="00D21F72">
        <w:rPr>
          <w:b w:val="0"/>
        </w:rPr>
        <w:t>]</w:t>
      </w:r>
    </w:p>
    <w:p w14:paraId="31D4391B" w14:textId="772519DD" w:rsidR="001C2573" w:rsidRPr="00D21F72" w:rsidRDefault="001C2573" w:rsidP="001C2573">
      <w:pPr>
        <w:pStyle w:val="Note"/>
      </w:pPr>
      <w:r w:rsidRPr="00D21F72">
        <w:rPr>
          <w:lang w:eastAsia="ja-JP"/>
        </w:rPr>
        <w:t xml:space="preserve">NOTE – </w:t>
      </w:r>
      <w:r w:rsidRPr="00D21F72">
        <w:t>Maintenance entity grou</w:t>
      </w:r>
      <w:r w:rsidRPr="00D21F72">
        <w:rPr>
          <w:lang w:eastAsia="ja-JP"/>
        </w:rPr>
        <w:t xml:space="preserve">p </w:t>
      </w:r>
      <w:proofErr w:type="gramStart"/>
      <w:r w:rsidRPr="00D21F72">
        <w:rPr>
          <w:lang w:eastAsia="ja-JP"/>
        </w:rPr>
        <w:t>is referred</w:t>
      </w:r>
      <w:proofErr w:type="gramEnd"/>
      <w:r w:rsidRPr="00D21F72">
        <w:rPr>
          <w:lang w:eastAsia="ja-JP"/>
        </w:rPr>
        <w:t xml:space="preserve"> to in [b-ITU-T G.8110.1]</w:t>
      </w:r>
      <w:del w:id="154" w:author="Yuji Tochio" w:date="2018-10-12T17:19:00Z">
        <w:r w:rsidRPr="00D21F72" w:rsidDel="00D91A08">
          <w:rPr>
            <w:lang w:eastAsia="ja-JP"/>
          </w:rPr>
          <w:delText xml:space="preserve"> and [b-ITU-T G.8152]</w:delText>
        </w:r>
      </w:del>
      <w:r w:rsidRPr="00D21F72">
        <w:t>.</w:t>
      </w:r>
    </w:p>
    <w:p w14:paraId="359F81EC" w14:textId="33B6913D" w:rsidR="001C2573" w:rsidRPr="00D21F72" w:rsidRDefault="001C2573" w:rsidP="001C2573">
      <w:pPr>
        <w:pStyle w:val="Headingb"/>
      </w:pPr>
      <w:r>
        <w:t>3.1.49</w:t>
      </w:r>
      <w:r>
        <w:tab/>
      </w:r>
      <w:r w:rsidRPr="00D21F72">
        <w:t>maintenance entity group intermediate point compound function</w:t>
      </w:r>
      <w:r w:rsidRPr="00D21F72">
        <w:rPr>
          <w:b w:val="0"/>
        </w:rPr>
        <w:t>: [ITU</w:t>
      </w:r>
      <w:r w:rsidRPr="00D21F72">
        <w:rPr>
          <w:b w:val="0"/>
        </w:rPr>
        <w:noBreakHyphen/>
        <w:t>T G.8001]</w:t>
      </w:r>
    </w:p>
    <w:p w14:paraId="43480EA7" w14:textId="2CB2E06F" w:rsidR="001C2573" w:rsidRPr="00D8066A" w:rsidRDefault="001C2573" w:rsidP="001C2573">
      <w:pPr>
        <w:pStyle w:val="Note"/>
      </w:pPr>
      <w:r w:rsidRPr="00D21F72">
        <w:t xml:space="preserve">NOTE – Maintenance entity group intermediate point compound function </w:t>
      </w:r>
      <w:proofErr w:type="gramStart"/>
      <w:r w:rsidRPr="00D21F72">
        <w:t>is referred</w:t>
      </w:r>
      <w:proofErr w:type="gramEnd"/>
      <w:r w:rsidRPr="00D21F72">
        <w:t xml:space="preserve"> to in [b</w:t>
      </w:r>
      <w:r w:rsidRPr="00D21F72">
        <w:noBreakHyphen/>
        <w:t>ITU</w:t>
      </w:r>
      <w:r w:rsidRPr="00D21F72">
        <w:noBreakHyphen/>
        <w:t>T G.8110.1]</w:t>
      </w:r>
      <w:del w:id="155" w:author="Yuji Tochio" w:date="2018-10-12T17:21:00Z">
        <w:r w:rsidRPr="00D21F72" w:rsidDel="00D91A08">
          <w:delText xml:space="preserve"> </w:delText>
        </w:r>
        <w:r w:rsidRPr="00D21F72" w:rsidDel="00D91A08">
          <w:rPr>
            <w:lang w:eastAsia="ja-JP"/>
          </w:rPr>
          <w:delText>and [b-ITU-T G.8152]</w:delText>
        </w:r>
      </w:del>
      <w:r w:rsidRPr="00D21F72">
        <w:t>.</w:t>
      </w:r>
    </w:p>
    <w:p w14:paraId="3E67074B" w14:textId="306AC3AF" w:rsidR="001C2573" w:rsidRPr="007535F4" w:rsidDel="00D91A08" w:rsidRDefault="001C2573" w:rsidP="001C2573">
      <w:pPr>
        <w:pStyle w:val="Headingb"/>
        <w:rPr>
          <w:del w:id="156" w:author="Yuji Tochio" w:date="2018-10-12T17:21:00Z"/>
        </w:rPr>
      </w:pPr>
      <w:del w:id="157" w:author="Yuji Tochio" w:date="2018-10-12T17:21:00Z">
        <w:r w:rsidDel="00D91A08">
          <w:delText>3.1.50</w:delText>
        </w:r>
        <w:r w:rsidDel="00D91A08">
          <w:tab/>
        </w:r>
        <w:r w:rsidRPr="007535F4" w:rsidDel="00D91A08">
          <w:delText>matrix</w:delText>
        </w:r>
        <w:r w:rsidRPr="00F047DD" w:rsidDel="00D91A08">
          <w:rPr>
            <w:b w:val="0"/>
            <w:bCs/>
            <w:lang w:val="en-US"/>
          </w:rPr>
          <w:delText>:</w:delText>
        </w:r>
        <w:r w:rsidDel="00D91A08">
          <w:rPr>
            <w:bCs/>
            <w:lang w:val="en-US"/>
          </w:rPr>
          <w:delText xml:space="preserve"> </w:delText>
        </w:r>
        <w:r w:rsidRPr="00F047DD" w:rsidDel="00D91A08">
          <w:rPr>
            <w:b w:val="0"/>
          </w:rPr>
          <w:delText>[ITU-T G.</w:delText>
        </w:r>
        <w:r w:rsidDel="00D91A08">
          <w:rPr>
            <w:b w:val="0"/>
          </w:rPr>
          <w:delText>805</w:delText>
        </w:r>
        <w:r w:rsidRPr="00F047DD" w:rsidDel="00D91A08">
          <w:rPr>
            <w:b w:val="0"/>
          </w:rPr>
          <w:delText>]</w:delText>
        </w:r>
        <w:r w:rsidDel="00D91A08">
          <w:rPr>
            <w:b w:val="0"/>
          </w:rPr>
          <w:delText xml:space="preserve"> </w:delText>
        </w:r>
      </w:del>
    </w:p>
    <w:p w14:paraId="118F8DEF" w14:textId="286DDF9D" w:rsidR="001C2573" w:rsidDel="00D91A08" w:rsidRDefault="001C2573" w:rsidP="001C2573">
      <w:pPr>
        <w:pStyle w:val="Note"/>
        <w:rPr>
          <w:del w:id="158" w:author="Yuji Tochio" w:date="2018-10-12T17:21:00Z"/>
        </w:rPr>
      </w:pPr>
      <w:del w:id="159" w:author="Yuji Tochio" w:date="2018-10-12T17:21:00Z">
        <w:r w:rsidRPr="007535F4" w:rsidDel="00D91A08">
          <w:rPr>
            <w:lang w:eastAsia="ja-JP"/>
          </w:rPr>
          <w:delText>NOTE – Matrix is referred to in [b-ITU-T G.8121], [b-ITU-T G.8121.1] and [b-ITU-T G.8121.2]</w:delText>
        </w:r>
        <w:r w:rsidRPr="007535F4" w:rsidDel="00D91A08">
          <w:delText>.</w:delText>
        </w:r>
      </w:del>
    </w:p>
    <w:p w14:paraId="4B44BA74" w14:textId="13DEBBAD" w:rsidR="001C2573" w:rsidRPr="00103A7E" w:rsidDel="00D91A08" w:rsidRDefault="001C2573" w:rsidP="001C2573">
      <w:pPr>
        <w:pStyle w:val="Headingb"/>
        <w:rPr>
          <w:del w:id="160" w:author="Yuji Tochio" w:date="2018-10-12T17:21:00Z"/>
          <w:lang w:val="fr-CH"/>
        </w:rPr>
      </w:pPr>
      <w:del w:id="161" w:author="Yuji Tochio" w:date="2018-10-12T17:21:00Z">
        <w:r w:rsidRPr="005D365C" w:rsidDel="00D91A08">
          <w:rPr>
            <w:lang w:val="fr-CH"/>
          </w:rPr>
          <w:delText>3.1.</w:delText>
        </w:r>
        <w:r w:rsidDel="00D91A08">
          <w:rPr>
            <w:lang w:val="fr-CH"/>
          </w:rPr>
          <w:delText>51</w:delText>
        </w:r>
        <w:r w:rsidRPr="005D365C" w:rsidDel="00D91A08">
          <w:rPr>
            <w:lang w:val="fr-CH"/>
          </w:rPr>
          <w:tab/>
        </w:r>
        <w:r w:rsidRPr="00103A7E" w:rsidDel="00D91A08">
          <w:rPr>
            <w:lang w:val="fr-CH"/>
          </w:rPr>
          <w:delText>management application function (MAF)</w:delText>
        </w:r>
        <w:r w:rsidRPr="00103A7E" w:rsidDel="00D91A08">
          <w:rPr>
            <w:b w:val="0"/>
            <w:bCs/>
            <w:lang w:val="fr-CH"/>
          </w:rPr>
          <w:delText>:</w:delText>
        </w:r>
        <w:r w:rsidRPr="00103A7E" w:rsidDel="00D91A08">
          <w:rPr>
            <w:bCs/>
            <w:lang w:val="fr-CH"/>
          </w:rPr>
          <w:delText xml:space="preserve"> </w:delText>
        </w:r>
        <w:r w:rsidRPr="00103A7E" w:rsidDel="00D91A08">
          <w:rPr>
            <w:b w:val="0"/>
            <w:lang w:val="fr-CH"/>
          </w:rPr>
          <w:delText>[ITU-T G.7710]</w:delText>
        </w:r>
      </w:del>
    </w:p>
    <w:p w14:paraId="26B1C990" w14:textId="0F8EAC64" w:rsidR="001C2573" w:rsidRPr="007535F4" w:rsidDel="00D91A08" w:rsidRDefault="001C2573" w:rsidP="001C2573">
      <w:pPr>
        <w:pStyle w:val="Note"/>
        <w:rPr>
          <w:del w:id="162" w:author="Yuji Tochio" w:date="2018-10-12T17:21:00Z"/>
        </w:rPr>
      </w:pPr>
      <w:del w:id="163" w:author="Yuji Tochio" w:date="2018-10-12T17:21:00Z">
        <w:r w:rsidRPr="007535F4" w:rsidDel="00D91A08">
          <w:rPr>
            <w:lang w:eastAsia="ja-JP"/>
          </w:rPr>
          <w:delText>NOTE – Management application function (MAF) is referred to in [b-ITU-T G.8151]</w:delText>
        </w:r>
        <w:r w:rsidRPr="007535F4" w:rsidDel="00D91A08">
          <w:delText>.</w:delText>
        </w:r>
      </w:del>
    </w:p>
    <w:p w14:paraId="0D8E4F7D" w14:textId="723B8F2C" w:rsidR="001C2573" w:rsidRPr="007535F4" w:rsidDel="00D91A08" w:rsidRDefault="001C2573" w:rsidP="001C2573">
      <w:pPr>
        <w:pStyle w:val="Headingb"/>
        <w:rPr>
          <w:del w:id="164" w:author="Yuji Tochio" w:date="2018-10-12T17:21:00Z"/>
        </w:rPr>
      </w:pPr>
      <w:del w:id="165" w:author="Yuji Tochio" w:date="2018-10-12T17:21:00Z">
        <w:r w:rsidDel="00D91A08">
          <w:delText>3.1.52</w:delText>
        </w:r>
        <w:r w:rsidDel="00D91A08">
          <w:tab/>
        </w:r>
        <w:r w:rsidRPr="007535F4" w:rsidDel="00D91A08">
          <w:delText>managed entity</w:delText>
        </w:r>
        <w:r w:rsidRPr="002942D3" w:rsidDel="00D91A08">
          <w:rPr>
            <w:b w:val="0"/>
            <w:lang w:val="en-US"/>
          </w:rPr>
          <w:delText xml:space="preserve">: </w:delText>
        </w:r>
        <w:r w:rsidRPr="002942D3" w:rsidDel="00D91A08">
          <w:rPr>
            <w:b w:val="0"/>
          </w:rPr>
          <w:delText>[ITU-T M.3013]</w:delText>
        </w:r>
      </w:del>
    </w:p>
    <w:p w14:paraId="278C2E67" w14:textId="7699B779" w:rsidR="001C2573" w:rsidDel="00D91A08" w:rsidRDefault="001C2573" w:rsidP="001C2573">
      <w:pPr>
        <w:pStyle w:val="Note"/>
        <w:rPr>
          <w:del w:id="166" w:author="Yuji Tochio" w:date="2018-10-12T17:21:00Z"/>
        </w:rPr>
      </w:pPr>
      <w:del w:id="167" w:author="Yuji Tochio" w:date="2018-10-12T17:21:00Z">
        <w:r w:rsidRPr="007535F4" w:rsidDel="00D91A08">
          <w:rPr>
            <w:lang w:eastAsia="ja-JP"/>
          </w:rPr>
          <w:delText>NOTE – Managed entity is referred to in [b-ITU-T G.8151]</w:delText>
        </w:r>
        <w:r w:rsidRPr="007535F4" w:rsidDel="00D91A08">
          <w:delText>.</w:delText>
        </w:r>
      </w:del>
    </w:p>
    <w:p w14:paraId="47DCDD8A" w14:textId="4F7EDC49" w:rsidR="001C2573" w:rsidRPr="007535F4" w:rsidDel="00D91A08" w:rsidRDefault="001C2573" w:rsidP="001C2573">
      <w:pPr>
        <w:pStyle w:val="Headingb"/>
        <w:rPr>
          <w:del w:id="168" w:author="Yuji Tochio" w:date="2018-10-12T17:21:00Z"/>
        </w:rPr>
      </w:pPr>
      <w:del w:id="169" w:author="Yuji Tochio" w:date="2018-10-12T17:21:00Z">
        <w:r w:rsidDel="00D91A08">
          <w:delText>3.1.53</w:delText>
        </w:r>
        <w:r w:rsidDel="00D91A08">
          <w:tab/>
        </w:r>
        <w:r w:rsidRPr="007535F4" w:rsidDel="00D91A08">
          <w:delText>managed object (MO)</w:delText>
        </w:r>
        <w:r w:rsidRPr="002942D3" w:rsidDel="00D91A08">
          <w:rPr>
            <w:b w:val="0"/>
            <w:lang w:val="en-US"/>
          </w:rPr>
          <w:delText xml:space="preserve">: </w:delText>
        </w:r>
        <w:r w:rsidRPr="002942D3" w:rsidDel="00D91A08">
          <w:rPr>
            <w:b w:val="0"/>
          </w:rPr>
          <w:delText xml:space="preserve">[ITU-T </w:delText>
        </w:r>
        <w:r w:rsidDel="00D91A08">
          <w:rPr>
            <w:b w:val="0"/>
          </w:rPr>
          <w:delText>X.700</w:delText>
        </w:r>
        <w:r w:rsidRPr="002942D3" w:rsidDel="00D91A08">
          <w:rPr>
            <w:b w:val="0"/>
          </w:rPr>
          <w:delText>]</w:delText>
        </w:r>
      </w:del>
    </w:p>
    <w:p w14:paraId="7F2BD2D7" w14:textId="7AB92348" w:rsidR="001C2573" w:rsidRPr="007535F4" w:rsidDel="00D91A08" w:rsidRDefault="001C2573" w:rsidP="001C2573">
      <w:pPr>
        <w:pStyle w:val="Note"/>
        <w:rPr>
          <w:del w:id="170" w:author="Yuji Tochio" w:date="2018-10-12T17:21:00Z"/>
        </w:rPr>
      </w:pPr>
      <w:del w:id="171" w:author="Yuji Tochio" w:date="2018-10-12T17:21:00Z">
        <w:r w:rsidRPr="007535F4" w:rsidDel="00D91A08">
          <w:rPr>
            <w:lang w:eastAsia="ja-JP"/>
          </w:rPr>
          <w:delText>NOTE – Managed object (MO) is referred to in [b-ITU-T G.8151]</w:delText>
        </w:r>
        <w:r w:rsidRPr="007535F4" w:rsidDel="00D91A08">
          <w:delText>.</w:delText>
        </w:r>
      </w:del>
    </w:p>
    <w:p w14:paraId="4F448EE5" w14:textId="1BEF4E1D" w:rsidR="001C2573" w:rsidRPr="007535F4" w:rsidDel="00D91A08" w:rsidRDefault="001C2573" w:rsidP="001C2573">
      <w:pPr>
        <w:pStyle w:val="Headingb"/>
        <w:rPr>
          <w:del w:id="172" w:author="Yuji Tochio" w:date="2018-10-12T17:21:00Z"/>
        </w:rPr>
      </w:pPr>
      <w:del w:id="173" w:author="Yuji Tochio" w:date="2018-10-12T17:21:00Z">
        <w:r w:rsidDel="00D91A08">
          <w:delText>3.1.54</w:delText>
        </w:r>
        <w:r w:rsidDel="00D91A08">
          <w:tab/>
        </w:r>
        <w:r w:rsidRPr="007535F4" w:rsidDel="00D91A08">
          <w:delText>managed object class (MOC)</w:delText>
        </w:r>
        <w:r w:rsidRPr="002942D3" w:rsidDel="00D91A08">
          <w:rPr>
            <w:b w:val="0"/>
            <w:lang w:val="en-US"/>
          </w:rPr>
          <w:delText xml:space="preserve">: </w:delText>
        </w:r>
        <w:r w:rsidRPr="002942D3" w:rsidDel="00D91A08">
          <w:rPr>
            <w:b w:val="0"/>
          </w:rPr>
          <w:delText xml:space="preserve">[ITU-T </w:delText>
        </w:r>
        <w:r w:rsidDel="00D91A08">
          <w:rPr>
            <w:b w:val="0"/>
          </w:rPr>
          <w:delText>X.700</w:delText>
        </w:r>
        <w:r w:rsidRPr="002942D3" w:rsidDel="00D91A08">
          <w:rPr>
            <w:b w:val="0"/>
          </w:rPr>
          <w:delText>]</w:delText>
        </w:r>
      </w:del>
    </w:p>
    <w:p w14:paraId="142ACCB9" w14:textId="6F390306" w:rsidR="001C2573" w:rsidRPr="007535F4" w:rsidDel="00D91A08" w:rsidRDefault="001C2573" w:rsidP="001C2573">
      <w:pPr>
        <w:pStyle w:val="Note"/>
        <w:rPr>
          <w:del w:id="174" w:author="Yuji Tochio" w:date="2018-10-12T17:21:00Z"/>
        </w:rPr>
      </w:pPr>
      <w:del w:id="175" w:author="Yuji Tochio" w:date="2018-10-12T17:21:00Z">
        <w:r w:rsidRPr="007535F4" w:rsidDel="00D91A08">
          <w:rPr>
            <w:szCs w:val="22"/>
            <w:lang w:eastAsia="ja-JP"/>
          </w:rPr>
          <w:delText xml:space="preserve">NOTE – </w:delText>
        </w:r>
        <w:r w:rsidRPr="007535F4" w:rsidDel="00D91A08">
          <w:delText>Managed object class (MOC)</w:delText>
        </w:r>
        <w:r w:rsidRPr="007535F4" w:rsidDel="00D91A08">
          <w:rPr>
            <w:szCs w:val="22"/>
            <w:lang w:eastAsia="ja-JP"/>
          </w:rPr>
          <w:delText xml:space="preserve"> is referred to in [b-ITU-T G.8151]</w:delText>
        </w:r>
        <w:r w:rsidRPr="007535F4" w:rsidDel="00D91A08">
          <w:rPr>
            <w:szCs w:val="22"/>
          </w:rPr>
          <w:delText>.</w:delText>
        </w:r>
      </w:del>
    </w:p>
    <w:p w14:paraId="48FC8D67" w14:textId="473F4CFE" w:rsidR="001C2573" w:rsidRPr="00103A7E" w:rsidDel="00D91A08" w:rsidRDefault="001C2573" w:rsidP="001C2573">
      <w:pPr>
        <w:pStyle w:val="Headingb"/>
        <w:rPr>
          <w:del w:id="176" w:author="Yuji Tochio" w:date="2018-10-12T17:21:00Z"/>
          <w:lang w:val="fr-CH"/>
        </w:rPr>
      </w:pPr>
      <w:del w:id="177" w:author="Yuji Tochio" w:date="2018-10-12T17:21:00Z">
        <w:r w:rsidRPr="005D365C" w:rsidDel="00D91A08">
          <w:rPr>
            <w:lang w:val="fr-CH"/>
          </w:rPr>
          <w:delText>3.1.</w:delText>
        </w:r>
        <w:r w:rsidDel="00D91A08">
          <w:rPr>
            <w:lang w:val="fr-CH"/>
          </w:rPr>
          <w:delText>55</w:delText>
        </w:r>
        <w:r w:rsidRPr="005D365C" w:rsidDel="00D91A08">
          <w:rPr>
            <w:lang w:val="fr-CH"/>
          </w:rPr>
          <w:tab/>
        </w:r>
        <w:r w:rsidRPr="00103A7E" w:rsidDel="00D91A08">
          <w:rPr>
            <w:lang w:val="fr-CH"/>
          </w:rPr>
          <w:delText>management interface</w:delText>
        </w:r>
        <w:r w:rsidRPr="00103A7E" w:rsidDel="00D91A08">
          <w:rPr>
            <w:b w:val="0"/>
            <w:lang w:val="fr-CH"/>
          </w:rPr>
          <w:delText>: [ITU-T M.3013]</w:delText>
        </w:r>
      </w:del>
    </w:p>
    <w:p w14:paraId="1BC98B1A" w14:textId="5CCF6DBE" w:rsidR="001C2573" w:rsidDel="00D91A08" w:rsidRDefault="001C2573" w:rsidP="001C2573">
      <w:pPr>
        <w:pStyle w:val="Note"/>
        <w:rPr>
          <w:del w:id="178" w:author="Yuji Tochio" w:date="2018-10-12T17:21:00Z"/>
        </w:rPr>
      </w:pPr>
      <w:del w:id="179" w:author="Yuji Tochio" w:date="2018-10-12T17:21:00Z">
        <w:r w:rsidRPr="007535F4" w:rsidDel="00D91A08">
          <w:rPr>
            <w:lang w:eastAsia="ja-JP"/>
          </w:rPr>
          <w:delText>NOTE – Management interface is referred to in [b-ITU-T G.8151]</w:delText>
        </w:r>
        <w:r w:rsidRPr="007535F4" w:rsidDel="00D91A08">
          <w:delText>.</w:delText>
        </w:r>
      </w:del>
    </w:p>
    <w:p w14:paraId="1DEA2064" w14:textId="5289BD83" w:rsidR="001C2573" w:rsidRPr="00103A7E" w:rsidDel="00D91A08" w:rsidRDefault="001C2573" w:rsidP="001C2573">
      <w:pPr>
        <w:pStyle w:val="Headingb"/>
        <w:rPr>
          <w:del w:id="180" w:author="Yuji Tochio" w:date="2018-10-12T17:21:00Z"/>
          <w:lang w:val="fr-CH"/>
        </w:rPr>
      </w:pPr>
      <w:del w:id="181" w:author="Yuji Tochio" w:date="2018-10-12T17:21:00Z">
        <w:r w:rsidRPr="005D365C" w:rsidDel="00D91A08">
          <w:rPr>
            <w:lang w:val="fr-CH"/>
          </w:rPr>
          <w:delText>3.1.</w:delText>
        </w:r>
        <w:r w:rsidDel="00D91A08">
          <w:rPr>
            <w:lang w:val="fr-CH"/>
          </w:rPr>
          <w:delText>56</w:delText>
        </w:r>
        <w:r w:rsidRPr="005D365C" w:rsidDel="00D91A08">
          <w:rPr>
            <w:lang w:val="fr-CH"/>
          </w:rPr>
          <w:tab/>
        </w:r>
        <w:r w:rsidRPr="00103A7E" w:rsidDel="00D91A08">
          <w:rPr>
            <w:lang w:val="fr-CH"/>
          </w:rPr>
          <w:delText>management point (MP)</w:delText>
        </w:r>
        <w:r w:rsidRPr="00103A7E" w:rsidDel="00D91A08">
          <w:rPr>
            <w:b w:val="0"/>
            <w:bCs/>
            <w:lang w:val="fr-CH"/>
          </w:rPr>
          <w:delText>:</w:delText>
        </w:r>
        <w:r w:rsidRPr="00103A7E" w:rsidDel="00D91A08">
          <w:rPr>
            <w:bCs/>
            <w:lang w:val="fr-CH"/>
          </w:rPr>
          <w:delText xml:space="preserve"> </w:delText>
        </w:r>
        <w:r w:rsidRPr="00103A7E" w:rsidDel="00D91A08">
          <w:rPr>
            <w:b w:val="0"/>
            <w:lang w:val="fr-CH"/>
          </w:rPr>
          <w:delText>[ITU-T G.806]</w:delText>
        </w:r>
      </w:del>
    </w:p>
    <w:p w14:paraId="39E95BCB" w14:textId="67CC2B38" w:rsidR="001C2573" w:rsidDel="00D91A08" w:rsidRDefault="001C2573" w:rsidP="001C2573">
      <w:pPr>
        <w:pStyle w:val="Note"/>
        <w:rPr>
          <w:del w:id="182" w:author="Yuji Tochio" w:date="2018-10-12T17:21:00Z"/>
        </w:rPr>
      </w:pPr>
      <w:del w:id="183" w:author="Yuji Tochio" w:date="2018-10-12T17:21:00Z">
        <w:r w:rsidRPr="007535F4" w:rsidDel="00D91A08">
          <w:rPr>
            <w:lang w:eastAsia="ja-JP"/>
          </w:rPr>
          <w:delText>NOTE – Management point (MP) is referred to in [b-ITU-T G.8151]</w:delText>
        </w:r>
        <w:r w:rsidRPr="007535F4" w:rsidDel="00D91A08">
          <w:delText>.</w:delText>
        </w:r>
      </w:del>
    </w:p>
    <w:p w14:paraId="48734ED1" w14:textId="0B8B1BE1" w:rsidR="001C2573" w:rsidRPr="007535F4" w:rsidDel="00D91A08" w:rsidRDefault="001C2573" w:rsidP="001C2573">
      <w:pPr>
        <w:pStyle w:val="Headingb"/>
        <w:rPr>
          <w:del w:id="184" w:author="Yuji Tochio" w:date="2018-10-12T17:21:00Z"/>
        </w:rPr>
      </w:pPr>
      <w:del w:id="185" w:author="Yuji Tochio" w:date="2018-10-12T17:21:00Z">
        <w:r w:rsidDel="00D91A08">
          <w:delText>3.1.57</w:delText>
        </w:r>
        <w:r w:rsidDel="00D91A08">
          <w:tab/>
        </w:r>
        <w:r w:rsidRPr="007535F4" w:rsidDel="00D91A08">
          <w:delText>manager</w:delText>
        </w:r>
        <w:r w:rsidRPr="002942D3" w:rsidDel="00D91A08">
          <w:rPr>
            <w:b w:val="0"/>
            <w:lang w:val="en-US"/>
          </w:rPr>
          <w:delText xml:space="preserve">: </w:delText>
        </w:r>
        <w:r w:rsidRPr="002942D3" w:rsidDel="00D91A08">
          <w:rPr>
            <w:b w:val="0"/>
          </w:rPr>
          <w:delText xml:space="preserve">[ITU-T </w:delText>
        </w:r>
        <w:r w:rsidDel="00D91A08">
          <w:rPr>
            <w:b w:val="0"/>
          </w:rPr>
          <w:delText>X.700</w:delText>
        </w:r>
        <w:r w:rsidRPr="002942D3" w:rsidDel="00D91A08">
          <w:rPr>
            <w:b w:val="0"/>
          </w:rPr>
          <w:delText>]</w:delText>
        </w:r>
      </w:del>
    </w:p>
    <w:p w14:paraId="0AA37A20" w14:textId="6A728834" w:rsidR="001C2573" w:rsidDel="00D91A08" w:rsidRDefault="001C2573" w:rsidP="001C2573">
      <w:pPr>
        <w:pStyle w:val="Note"/>
        <w:rPr>
          <w:del w:id="186" w:author="Yuji Tochio" w:date="2018-10-12T17:21:00Z"/>
        </w:rPr>
      </w:pPr>
      <w:del w:id="187" w:author="Yuji Tochio" w:date="2018-10-12T17:21:00Z">
        <w:r w:rsidRPr="007535F4" w:rsidDel="00D91A08">
          <w:rPr>
            <w:lang w:eastAsia="ja-JP"/>
          </w:rPr>
          <w:delText>NOTE – Manager is referred to in [b-ITU-T G.8151]</w:delText>
        </w:r>
        <w:r w:rsidRPr="007535F4" w:rsidDel="00D91A08">
          <w:delText>.</w:delText>
        </w:r>
      </w:del>
    </w:p>
    <w:p w14:paraId="3C90DB11" w14:textId="013D6AB0" w:rsidR="001C2573" w:rsidRPr="007535F4" w:rsidDel="00D91A08" w:rsidRDefault="001C2573" w:rsidP="001C2573">
      <w:pPr>
        <w:pStyle w:val="Headingb"/>
        <w:rPr>
          <w:del w:id="188" w:author="Yuji Tochio" w:date="2018-10-12T17:21:00Z"/>
        </w:rPr>
      </w:pPr>
      <w:del w:id="189" w:author="Yuji Tochio" w:date="2018-10-12T17:21:00Z">
        <w:r w:rsidDel="00D91A08">
          <w:delText>3.1.58</w:delText>
        </w:r>
        <w:r w:rsidDel="00D91A08">
          <w:tab/>
        </w:r>
        <w:r w:rsidRPr="007535F4" w:rsidDel="00D91A08">
          <w:delText>manual switch</w:delText>
        </w:r>
        <w:r w:rsidRPr="002942D3" w:rsidDel="00D91A08">
          <w:rPr>
            <w:b w:val="0"/>
            <w:lang w:val="en-US"/>
          </w:rPr>
          <w:delText>:</w:delText>
        </w:r>
        <w:r w:rsidDel="00D91A08">
          <w:rPr>
            <w:b w:val="0"/>
            <w:lang w:val="en-US"/>
          </w:rPr>
          <w:delText xml:space="preserve"> </w:delText>
        </w:r>
        <w:r w:rsidRPr="002942D3" w:rsidDel="00D91A08">
          <w:rPr>
            <w:b w:val="0"/>
          </w:rPr>
          <w:delText>[ITU-T G.808]</w:delText>
        </w:r>
      </w:del>
    </w:p>
    <w:p w14:paraId="1C30F2EB" w14:textId="195D3E66" w:rsidR="001C2573" w:rsidRPr="007535F4" w:rsidDel="00D91A08" w:rsidRDefault="001C2573" w:rsidP="001C2573">
      <w:pPr>
        <w:pStyle w:val="Note"/>
        <w:rPr>
          <w:del w:id="190" w:author="Yuji Tochio" w:date="2018-10-12T17:21:00Z"/>
          <w:lang w:eastAsia="ja-JP"/>
        </w:rPr>
      </w:pPr>
      <w:del w:id="191" w:author="Yuji Tochio" w:date="2018-10-12T17:21:00Z">
        <w:r w:rsidRPr="007535F4" w:rsidDel="00D91A08">
          <w:rPr>
            <w:lang w:eastAsia="ja-JP"/>
          </w:rPr>
          <w:delText>NOTE – manual switch is referred to in [ITU-T G.8131].</w:delText>
        </w:r>
      </w:del>
    </w:p>
    <w:p w14:paraId="1CE3EFC0" w14:textId="35FB13EF" w:rsidR="001C2573" w:rsidRPr="00103A7E" w:rsidDel="00D91A08" w:rsidRDefault="001C2573" w:rsidP="001C2573">
      <w:pPr>
        <w:pStyle w:val="Headingb"/>
        <w:rPr>
          <w:del w:id="192" w:author="Yuji Tochio" w:date="2018-10-12T17:21:00Z"/>
          <w:lang w:val="fr-CH"/>
        </w:rPr>
      </w:pPr>
      <w:del w:id="193" w:author="Yuji Tochio" w:date="2018-10-12T17:21:00Z">
        <w:r w:rsidRPr="005D365C" w:rsidDel="00D91A08">
          <w:rPr>
            <w:lang w:val="fr-CH"/>
          </w:rPr>
          <w:delText>3.1.</w:delText>
        </w:r>
        <w:r w:rsidDel="00D91A08">
          <w:rPr>
            <w:lang w:val="fr-CH"/>
          </w:rPr>
          <w:delText>59</w:delText>
        </w:r>
        <w:r w:rsidRPr="005D365C" w:rsidDel="00D91A08">
          <w:rPr>
            <w:lang w:val="fr-CH"/>
          </w:rPr>
          <w:tab/>
        </w:r>
        <w:r w:rsidRPr="00103A7E" w:rsidDel="00D91A08">
          <w:rPr>
            <w:lang w:val="fr-CH"/>
          </w:rPr>
          <w:delText>message communication function (MCF)</w:delText>
        </w:r>
        <w:r w:rsidRPr="00103A7E" w:rsidDel="00D91A08">
          <w:rPr>
            <w:b w:val="0"/>
            <w:lang w:val="fr-CH"/>
          </w:rPr>
          <w:delText>: [ITU-T M.3013]</w:delText>
        </w:r>
      </w:del>
    </w:p>
    <w:p w14:paraId="6F714C13" w14:textId="746B92BF" w:rsidR="001C2573" w:rsidRPr="007535F4" w:rsidDel="00D91A08" w:rsidRDefault="001C2573" w:rsidP="001C2573">
      <w:pPr>
        <w:pStyle w:val="Note"/>
        <w:rPr>
          <w:del w:id="194" w:author="Yuji Tochio" w:date="2018-10-12T17:21:00Z"/>
        </w:rPr>
      </w:pPr>
      <w:del w:id="195" w:author="Yuji Tochio" w:date="2018-10-12T17:21:00Z">
        <w:r w:rsidRPr="007535F4" w:rsidDel="00D91A08">
          <w:rPr>
            <w:lang w:eastAsia="ja-JP"/>
          </w:rPr>
          <w:delText>NOTE – Message communication function (MCF) is referred to in [b-ITU-T G.8151]</w:delText>
        </w:r>
        <w:r w:rsidRPr="007535F4" w:rsidDel="00D91A08">
          <w:delText>.</w:delText>
        </w:r>
      </w:del>
    </w:p>
    <w:p w14:paraId="68805F00" w14:textId="77777777" w:rsidR="001C2573" w:rsidRPr="007535F4" w:rsidRDefault="001C2573" w:rsidP="001C2573">
      <w:pPr>
        <w:pStyle w:val="Headingb"/>
        <w:rPr>
          <w:lang w:eastAsia="ar-SA"/>
        </w:rPr>
      </w:pPr>
      <w:r>
        <w:t>3.1.60</w:t>
      </w:r>
      <w:r>
        <w:tab/>
      </w:r>
      <w:r w:rsidRPr="007535F4">
        <w:t>MPLS label stack</w:t>
      </w:r>
      <w:r w:rsidRPr="002942D3">
        <w:rPr>
          <w:b w:val="0"/>
        </w:rPr>
        <w:t>: [IETF RFC 3031]</w:t>
      </w:r>
    </w:p>
    <w:p w14:paraId="1FC964A2" w14:textId="65C312B4" w:rsidR="001C2573" w:rsidRDefault="001C2573" w:rsidP="001C2573">
      <w:pPr>
        <w:pStyle w:val="Note"/>
      </w:pPr>
      <w:r w:rsidRPr="007535F4">
        <w:rPr>
          <w:lang w:eastAsia="ja-JP"/>
        </w:rPr>
        <w:t xml:space="preserve">NOTE – MPLS label stack </w:t>
      </w:r>
      <w:proofErr w:type="gramStart"/>
      <w:r w:rsidRPr="007535F4">
        <w:rPr>
          <w:lang w:eastAsia="ja-JP"/>
        </w:rPr>
        <w:t>is referred</w:t>
      </w:r>
      <w:proofErr w:type="gramEnd"/>
      <w:r w:rsidRPr="007535F4">
        <w:rPr>
          <w:lang w:eastAsia="ja-JP"/>
        </w:rPr>
        <w:t xml:space="preserve"> to in </w:t>
      </w:r>
      <w:del w:id="196" w:author="Yuji Tochio" w:date="2018-10-12T17:21:00Z">
        <w:r w:rsidRPr="007535F4" w:rsidDel="00D91A08">
          <w:rPr>
            <w:lang w:eastAsia="ja-JP"/>
          </w:rPr>
          <w:delText xml:space="preserve">[b-ITU-T G.8121], [b-ITU-T G.8121.1], [b-ITU-T G.8121.2] and </w:delText>
        </w:r>
      </w:del>
      <w:r w:rsidRPr="007535F4">
        <w:rPr>
          <w:lang w:eastAsia="ja-JP"/>
        </w:rPr>
        <w:t>[b-ITU-T G.8110.1]</w:t>
      </w:r>
      <w:r w:rsidRPr="007535F4">
        <w:t>.</w:t>
      </w:r>
    </w:p>
    <w:p w14:paraId="0C266855" w14:textId="77777777" w:rsidR="001C2573" w:rsidRPr="00103A7E" w:rsidRDefault="001C2573" w:rsidP="001C2573">
      <w:pPr>
        <w:pStyle w:val="Headingb"/>
      </w:pPr>
      <w:r>
        <w:t>3.1.61</w:t>
      </w:r>
      <w:r>
        <w:tab/>
      </w:r>
      <w:r w:rsidRPr="00103A7E">
        <w:t>MPLS transport profile (MPLS</w:t>
      </w:r>
      <w:r w:rsidRPr="00103A7E">
        <w:noBreakHyphen/>
        <w:t>TP)</w:t>
      </w:r>
      <w:r w:rsidRPr="002942D3">
        <w:rPr>
          <w:b w:val="0"/>
        </w:rPr>
        <w:t xml:space="preserve">: [IETF RFC </w:t>
      </w:r>
      <w:r>
        <w:rPr>
          <w:b w:val="0"/>
        </w:rPr>
        <w:t>5921</w:t>
      </w:r>
      <w:r w:rsidRPr="002942D3">
        <w:rPr>
          <w:b w:val="0"/>
        </w:rPr>
        <w:t>]</w:t>
      </w:r>
    </w:p>
    <w:p w14:paraId="387D3150" w14:textId="77777777" w:rsidR="001C2573" w:rsidRPr="007535F4" w:rsidRDefault="001C2573" w:rsidP="001C2573">
      <w:pPr>
        <w:pStyle w:val="Note"/>
        <w:rPr>
          <w:lang w:eastAsia="ja-JP"/>
        </w:rPr>
      </w:pPr>
      <w:r w:rsidRPr="007535F4">
        <w:rPr>
          <w:lang w:eastAsia="ja-JP"/>
        </w:rPr>
        <w:t xml:space="preserve">NOTE – MPLS transport profile (MPLS-TP) </w:t>
      </w:r>
      <w:proofErr w:type="gramStart"/>
      <w:r w:rsidRPr="007535F4">
        <w:rPr>
          <w:lang w:eastAsia="ja-JP"/>
        </w:rPr>
        <w:t>is referred</w:t>
      </w:r>
      <w:proofErr w:type="gramEnd"/>
      <w:r w:rsidRPr="007535F4">
        <w:rPr>
          <w:lang w:eastAsia="ja-JP"/>
        </w:rPr>
        <w:t xml:space="preserve"> to in [b-ITU-T G.8110.1], [b-ITU-T G.8113.1] and [b-ITU-T G.8113.2]</w:t>
      </w:r>
      <w:r w:rsidRPr="007535F4">
        <w:t>.</w:t>
      </w:r>
    </w:p>
    <w:p w14:paraId="35D998E3" w14:textId="77777777" w:rsidR="001C2573" w:rsidRPr="007535F4" w:rsidRDefault="001C2573" w:rsidP="001C2573">
      <w:pPr>
        <w:pStyle w:val="Headingb"/>
      </w:pPr>
      <w:r>
        <w:lastRenderedPageBreak/>
        <w:t>3.1.62</w:t>
      </w:r>
      <w:r>
        <w:tab/>
      </w:r>
      <w:r w:rsidRPr="007535F4">
        <w:t>MPLS</w:t>
      </w:r>
      <w:r w:rsidRPr="007535F4">
        <w:noBreakHyphen/>
        <w:t>TP LSP</w:t>
      </w:r>
      <w:r w:rsidRPr="002942D3">
        <w:rPr>
          <w:b w:val="0"/>
        </w:rPr>
        <w:t xml:space="preserve">: [IETF RFC </w:t>
      </w:r>
      <w:r>
        <w:rPr>
          <w:b w:val="0"/>
        </w:rPr>
        <w:t>5921</w:t>
      </w:r>
      <w:r w:rsidRPr="002942D3">
        <w:rPr>
          <w:b w:val="0"/>
        </w:rPr>
        <w:t>]</w:t>
      </w:r>
    </w:p>
    <w:p w14:paraId="77CB1999" w14:textId="77777777" w:rsidR="001C2573" w:rsidRPr="007535F4" w:rsidRDefault="001C2573" w:rsidP="001C2573">
      <w:pPr>
        <w:pStyle w:val="Note"/>
        <w:rPr>
          <w:lang w:eastAsia="ja-JP"/>
        </w:rPr>
      </w:pPr>
      <w:r w:rsidRPr="007535F4">
        <w:rPr>
          <w:lang w:eastAsia="ja-JP"/>
        </w:rPr>
        <w:t xml:space="preserve">NOTE – MPLS-TP LSP </w:t>
      </w:r>
      <w:proofErr w:type="gramStart"/>
      <w:r w:rsidRPr="007535F4">
        <w:rPr>
          <w:lang w:eastAsia="ja-JP"/>
        </w:rPr>
        <w:t>is referred</w:t>
      </w:r>
      <w:proofErr w:type="gramEnd"/>
      <w:r w:rsidRPr="007535F4">
        <w:rPr>
          <w:lang w:eastAsia="ja-JP"/>
        </w:rPr>
        <w:t xml:space="preserve"> to in [b-ITU-T G.8110.1]</w:t>
      </w:r>
      <w:r w:rsidRPr="007535F4">
        <w:t>.</w:t>
      </w:r>
    </w:p>
    <w:p w14:paraId="45A1FA51" w14:textId="77777777" w:rsidR="001C2573" w:rsidRPr="007535F4" w:rsidRDefault="001C2573" w:rsidP="001C2573">
      <w:pPr>
        <w:pStyle w:val="Headingb"/>
      </w:pPr>
      <w:r>
        <w:t>3.1.63</w:t>
      </w:r>
      <w:r>
        <w:tab/>
      </w:r>
      <w:r w:rsidRPr="007535F4">
        <w:t>MPLS-TP PE</w:t>
      </w:r>
      <w:r w:rsidRPr="002942D3">
        <w:rPr>
          <w:b w:val="0"/>
        </w:rPr>
        <w:t xml:space="preserve">: [IETF RFC </w:t>
      </w:r>
      <w:r>
        <w:rPr>
          <w:b w:val="0"/>
        </w:rPr>
        <w:t>5921</w:t>
      </w:r>
      <w:r w:rsidRPr="002942D3">
        <w:rPr>
          <w:b w:val="0"/>
        </w:rPr>
        <w:t>]</w:t>
      </w:r>
    </w:p>
    <w:p w14:paraId="720CD974" w14:textId="77777777" w:rsidR="001C2573" w:rsidRPr="007535F4" w:rsidRDefault="001C2573" w:rsidP="001C2573">
      <w:pPr>
        <w:pStyle w:val="Note"/>
      </w:pPr>
      <w:r w:rsidRPr="007535F4">
        <w:rPr>
          <w:lang w:eastAsia="ja-JP"/>
        </w:rPr>
        <w:t xml:space="preserve">NOTE – MPLS-TP PE </w:t>
      </w:r>
      <w:proofErr w:type="gramStart"/>
      <w:r w:rsidRPr="007535F4">
        <w:rPr>
          <w:lang w:eastAsia="ja-JP"/>
        </w:rPr>
        <w:t>is referred</w:t>
      </w:r>
      <w:proofErr w:type="gramEnd"/>
      <w:r w:rsidRPr="007535F4">
        <w:rPr>
          <w:lang w:eastAsia="ja-JP"/>
        </w:rPr>
        <w:t xml:space="preserve"> to in [ITU-T G.8112]</w:t>
      </w:r>
      <w:r>
        <w:t>.</w:t>
      </w:r>
    </w:p>
    <w:p w14:paraId="71FF23C9" w14:textId="7A4D618E" w:rsidR="001C2573" w:rsidRPr="00103A7E" w:rsidDel="001F1561" w:rsidRDefault="001C2573" w:rsidP="001C2573">
      <w:pPr>
        <w:pStyle w:val="Headingb"/>
        <w:rPr>
          <w:del w:id="197" w:author="Yuji Tochio" w:date="2018-10-12T17:26:00Z"/>
          <w:lang w:val="fr-CH"/>
        </w:rPr>
      </w:pPr>
      <w:del w:id="198" w:author="Yuji Tochio" w:date="2018-10-12T17:26:00Z">
        <w:r w:rsidRPr="0008690C" w:rsidDel="001F1561">
          <w:rPr>
            <w:lang w:val="fr-CH"/>
          </w:rPr>
          <w:delText>3.1.64</w:delText>
        </w:r>
        <w:r w:rsidRPr="0008690C" w:rsidDel="001F1561">
          <w:rPr>
            <w:lang w:val="fr-CH"/>
          </w:rPr>
          <w:tab/>
          <w:delText>MPLS-TP-NNI</w:delText>
        </w:r>
        <w:r w:rsidRPr="0008690C" w:rsidDel="001F1561">
          <w:rPr>
            <w:b w:val="0"/>
            <w:lang w:val="fr-CH"/>
          </w:rPr>
          <w:delText>: [ITU</w:delText>
        </w:r>
        <w:r w:rsidRPr="0008690C" w:rsidDel="001F1561">
          <w:rPr>
            <w:b w:val="0"/>
            <w:lang w:val="fr-CH"/>
          </w:rPr>
          <w:noBreakHyphen/>
          <w:delText>T G.8112]</w:delText>
        </w:r>
      </w:del>
    </w:p>
    <w:p w14:paraId="640CBE8B" w14:textId="77777777" w:rsidR="001C2573" w:rsidRPr="007535F4" w:rsidRDefault="001C2573" w:rsidP="001C2573">
      <w:pPr>
        <w:pStyle w:val="Headingb"/>
      </w:pPr>
      <w:r>
        <w:t>3.1.65</w:t>
      </w:r>
      <w:r>
        <w:tab/>
      </w:r>
      <w:r w:rsidRPr="007535F4">
        <w:t>network</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57F6C352" w14:textId="1D80BDD8" w:rsidR="001C2573" w:rsidRDefault="001C2573" w:rsidP="001C2573">
      <w:pPr>
        <w:pStyle w:val="Note"/>
      </w:pPr>
      <w:r w:rsidRPr="007535F4">
        <w:rPr>
          <w:lang w:eastAsia="ja-JP"/>
        </w:rPr>
        <w:t>NOTE – Network is referred to in [b</w:t>
      </w:r>
      <w:r w:rsidRPr="007535F4">
        <w:rPr>
          <w:lang w:eastAsia="ja-JP"/>
        </w:rPr>
        <w:noBreakHyphen/>
        <w:t>ITU-T G.8110.1</w:t>
      </w:r>
      <w:proofErr w:type="gramStart"/>
      <w:r w:rsidRPr="007535F4">
        <w:rPr>
          <w:lang w:eastAsia="ja-JP"/>
        </w:rPr>
        <w:t>]</w:t>
      </w:r>
      <w:r>
        <w:rPr>
          <w:lang w:eastAsia="ja-JP"/>
        </w:rPr>
        <w:t>,</w:t>
      </w:r>
      <w:del w:id="199" w:author="Yuji Tochio" w:date="2018-10-12T17:22:00Z">
        <w:r w:rsidRPr="007535F4" w:rsidDel="00D91A08">
          <w:rPr>
            <w:lang w:eastAsia="ja-JP"/>
          </w:rPr>
          <w:delText xml:space="preserve"> [b-ITU-T G.8121], [b-ITU-T G.8121.1] </w:delText>
        </w:r>
        <w:r w:rsidDel="00D91A08">
          <w:rPr>
            <w:lang w:eastAsia="ja-JP"/>
          </w:rPr>
          <w:delText xml:space="preserve">and </w:delText>
        </w:r>
        <w:r w:rsidRPr="007535F4" w:rsidDel="00D91A08">
          <w:rPr>
            <w:lang w:eastAsia="ja-JP"/>
          </w:rPr>
          <w:delText>[b</w:delText>
        </w:r>
        <w:r w:rsidDel="00D91A08">
          <w:rPr>
            <w:lang w:eastAsia="ja-JP"/>
          </w:rPr>
          <w:noBreakHyphen/>
        </w:r>
        <w:r w:rsidRPr="007535F4" w:rsidDel="00D91A08">
          <w:rPr>
            <w:lang w:eastAsia="ja-JP"/>
          </w:rPr>
          <w:delText>ITU</w:delText>
        </w:r>
        <w:r w:rsidDel="00D91A08">
          <w:rPr>
            <w:lang w:eastAsia="ja-JP"/>
          </w:rPr>
          <w:noBreakHyphen/>
        </w:r>
        <w:r w:rsidRPr="007535F4" w:rsidDel="00D91A08">
          <w:rPr>
            <w:lang w:eastAsia="ja-JP"/>
          </w:rPr>
          <w:delText>T</w:delText>
        </w:r>
        <w:r w:rsidDel="00D91A08">
          <w:rPr>
            <w:lang w:eastAsia="ja-JP"/>
          </w:rPr>
          <w:delText> </w:delText>
        </w:r>
        <w:r w:rsidRPr="007535F4" w:rsidDel="00D91A08">
          <w:rPr>
            <w:lang w:eastAsia="ja-JP"/>
          </w:rPr>
          <w:delText>G.8121.2]</w:delText>
        </w:r>
      </w:del>
      <w:r w:rsidRPr="007535F4">
        <w:t>.</w:t>
      </w:r>
      <w:proofErr w:type="gramEnd"/>
    </w:p>
    <w:p w14:paraId="30AFFF0D" w14:textId="77777777" w:rsidR="001C2573" w:rsidRPr="007535F4" w:rsidRDefault="001C2573" w:rsidP="001C2573">
      <w:pPr>
        <w:pStyle w:val="Headingb"/>
      </w:pPr>
      <w:r>
        <w:t>3.1.66</w:t>
      </w:r>
      <w:r>
        <w:tab/>
      </w:r>
      <w:r w:rsidRPr="007535F4">
        <w:t>network connection</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6AD85C87" w14:textId="47ED462C" w:rsidR="001C2573" w:rsidRPr="007535F4" w:rsidRDefault="001C2573" w:rsidP="001C2573">
      <w:pPr>
        <w:pStyle w:val="Note"/>
      </w:pPr>
      <w:r w:rsidRPr="007535F4">
        <w:rPr>
          <w:lang w:eastAsia="ja-JP"/>
        </w:rPr>
        <w:t xml:space="preserve">NOTE – Network connection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200" w:author="Yuji Tochio" w:date="2018-10-12T17:23:00Z">
        <w:r w:rsidDel="00D91A08">
          <w:rPr>
            <w:lang w:eastAsia="ja-JP"/>
          </w:rPr>
          <w:delText>,</w:delText>
        </w:r>
        <w:r w:rsidRPr="007535F4" w:rsidDel="00D91A08">
          <w:rPr>
            <w:lang w:eastAsia="ja-JP"/>
          </w:rPr>
          <w:delText xml:space="preserve"> [b-ITU-T G.8121], [b-ITU-T G.8121.1] </w:delText>
        </w:r>
        <w:r w:rsidDel="00D91A08">
          <w:rPr>
            <w:lang w:eastAsia="ja-JP"/>
          </w:rPr>
          <w:delText xml:space="preserve">and </w:delText>
        </w:r>
        <w:r w:rsidRPr="007535F4" w:rsidDel="00D91A08">
          <w:rPr>
            <w:lang w:eastAsia="ja-JP"/>
          </w:rPr>
          <w:delText>[b-ITU-T G.8121.2]</w:delText>
        </w:r>
      </w:del>
      <w:r w:rsidRPr="007535F4">
        <w:t>.</w:t>
      </w:r>
    </w:p>
    <w:p w14:paraId="096299D6" w14:textId="2E919253" w:rsidR="001C2573" w:rsidRPr="00103A7E" w:rsidDel="00D91A08" w:rsidRDefault="001C2573" w:rsidP="001C2573">
      <w:pPr>
        <w:pStyle w:val="Headingb"/>
        <w:rPr>
          <w:del w:id="201" w:author="Yuji Tochio" w:date="2018-10-12T17:23:00Z"/>
          <w:lang w:val="fr-CH" w:eastAsia="ar-SA"/>
        </w:rPr>
      </w:pPr>
      <w:del w:id="202" w:author="Yuji Tochio" w:date="2018-10-12T17:23:00Z">
        <w:r w:rsidRPr="005D365C" w:rsidDel="00D91A08">
          <w:rPr>
            <w:lang w:val="fr-CH"/>
          </w:rPr>
          <w:delText>3.1.</w:delText>
        </w:r>
        <w:r w:rsidDel="00D91A08">
          <w:rPr>
            <w:lang w:val="fr-CH"/>
          </w:rPr>
          <w:delText>67</w:delText>
        </w:r>
        <w:r w:rsidRPr="005D365C" w:rsidDel="00D91A08">
          <w:rPr>
            <w:lang w:val="fr-CH"/>
          </w:rPr>
          <w:tab/>
        </w:r>
        <w:r w:rsidRPr="00103A7E" w:rsidDel="00D91A08">
          <w:rPr>
            <w:lang w:val="fr-CH"/>
          </w:rPr>
          <w:delText>network element (NE)</w:delText>
        </w:r>
        <w:r w:rsidRPr="00103A7E" w:rsidDel="00D91A08">
          <w:rPr>
            <w:b w:val="0"/>
            <w:lang w:val="fr-CH"/>
          </w:rPr>
          <w:delText>:</w:delText>
        </w:r>
        <w:r w:rsidRPr="00103A7E" w:rsidDel="00D91A08">
          <w:rPr>
            <w:lang w:val="fr-CH"/>
          </w:rPr>
          <w:delText xml:space="preserve"> </w:delText>
        </w:r>
        <w:r w:rsidRPr="00103A7E" w:rsidDel="00D91A08">
          <w:rPr>
            <w:b w:val="0"/>
            <w:lang w:val="fr-CH"/>
          </w:rPr>
          <w:delText>[ITU-T M.3010]</w:delText>
        </w:r>
      </w:del>
    </w:p>
    <w:p w14:paraId="26B464B6" w14:textId="46DC6973" w:rsidR="001C2573" w:rsidRPr="007535F4" w:rsidDel="00D91A08" w:rsidRDefault="001C2573" w:rsidP="001C2573">
      <w:pPr>
        <w:pStyle w:val="Note"/>
        <w:rPr>
          <w:del w:id="203" w:author="Yuji Tochio" w:date="2018-10-12T17:23:00Z"/>
          <w:lang w:eastAsia="ar-SA"/>
        </w:rPr>
      </w:pPr>
      <w:del w:id="204" w:author="Yuji Tochio" w:date="2018-10-12T17:23:00Z">
        <w:r w:rsidRPr="007535F4" w:rsidDel="00D91A08">
          <w:rPr>
            <w:lang w:eastAsia="ja-JP"/>
          </w:rPr>
          <w:delText>NOTE – Network element (NE) is referred to in [b-ITU-T G.8151]</w:delText>
        </w:r>
        <w:r w:rsidRPr="007535F4" w:rsidDel="00D91A08">
          <w:delText>.</w:delText>
        </w:r>
      </w:del>
    </w:p>
    <w:p w14:paraId="718855E8" w14:textId="6AD6A035" w:rsidR="001C2573" w:rsidRPr="007535F4" w:rsidDel="00D91A08" w:rsidRDefault="001C2573" w:rsidP="001C2573">
      <w:pPr>
        <w:pStyle w:val="Headingb"/>
        <w:rPr>
          <w:del w:id="205" w:author="Yuji Tochio" w:date="2018-10-12T17:23:00Z"/>
        </w:rPr>
      </w:pPr>
      <w:del w:id="206" w:author="Yuji Tochio" w:date="2018-10-12T17:23:00Z">
        <w:r w:rsidDel="00D91A08">
          <w:delText>3.1.68</w:delText>
        </w:r>
        <w:r w:rsidDel="00D91A08">
          <w:tab/>
        </w:r>
        <w:r w:rsidRPr="007535F4" w:rsidDel="00D91A08">
          <w:delText>network element function (NEF)</w:delText>
        </w:r>
        <w:r w:rsidRPr="009B4A2E" w:rsidDel="00D91A08">
          <w:rPr>
            <w:b w:val="0"/>
          </w:rPr>
          <w:delText>:</w:delText>
        </w:r>
        <w:r w:rsidDel="00D91A08">
          <w:delText xml:space="preserve"> </w:delText>
        </w:r>
        <w:r w:rsidRPr="009B4A2E" w:rsidDel="00D91A08">
          <w:rPr>
            <w:b w:val="0"/>
          </w:rPr>
          <w:delText>[ITU-T M.3010]</w:delText>
        </w:r>
      </w:del>
    </w:p>
    <w:p w14:paraId="1654A38A" w14:textId="74D4A7DA" w:rsidR="001C2573" w:rsidRPr="007535F4" w:rsidDel="00D91A08" w:rsidRDefault="001C2573" w:rsidP="001C2573">
      <w:pPr>
        <w:pStyle w:val="Note"/>
        <w:rPr>
          <w:del w:id="207" w:author="Yuji Tochio" w:date="2018-10-12T17:23:00Z"/>
          <w:lang w:eastAsia="ja-JP"/>
        </w:rPr>
      </w:pPr>
      <w:del w:id="208" w:author="Yuji Tochio" w:date="2018-10-12T17:23:00Z">
        <w:r w:rsidRPr="007535F4" w:rsidDel="00D91A08">
          <w:rPr>
            <w:lang w:eastAsia="ja-JP"/>
          </w:rPr>
          <w:delText>NOTE – Network element function (NEF) is referred to in [b-ITU-T G.8151]</w:delText>
        </w:r>
        <w:r w:rsidRPr="007535F4" w:rsidDel="00D91A08">
          <w:delText>.</w:delText>
        </w:r>
      </w:del>
    </w:p>
    <w:p w14:paraId="48129B28" w14:textId="77777777" w:rsidR="001C2573" w:rsidRPr="007535F4" w:rsidRDefault="001C2573" w:rsidP="001C2573">
      <w:pPr>
        <w:pStyle w:val="Headingb"/>
      </w:pPr>
      <w:r>
        <w:t>3.1.69</w:t>
      </w:r>
      <w:r>
        <w:tab/>
      </w:r>
      <w:r w:rsidRPr="007535F4">
        <w:t>network survivability</w:t>
      </w:r>
      <w:r w:rsidRPr="002942D3">
        <w:rPr>
          <w:b w:val="0"/>
          <w:lang w:val="en-US"/>
        </w:rPr>
        <w:t>:</w:t>
      </w:r>
      <w:r>
        <w:rPr>
          <w:b w:val="0"/>
          <w:lang w:val="en-US"/>
        </w:rPr>
        <w:t xml:space="preserve"> </w:t>
      </w:r>
      <w:r w:rsidRPr="002942D3">
        <w:rPr>
          <w:b w:val="0"/>
        </w:rPr>
        <w:t>[ITU-T G.808]</w:t>
      </w:r>
    </w:p>
    <w:p w14:paraId="0CD725F3" w14:textId="77777777" w:rsidR="001C2573" w:rsidRDefault="001C2573" w:rsidP="001C2573">
      <w:pPr>
        <w:pStyle w:val="Note"/>
        <w:rPr>
          <w:szCs w:val="22"/>
          <w:lang w:eastAsia="ja-JP"/>
        </w:rPr>
      </w:pPr>
      <w:r w:rsidRPr="007535F4">
        <w:rPr>
          <w:szCs w:val="22"/>
          <w:lang w:eastAsia="ja-JP"/>
        </w:rPr>
        <w:t xml:space="preserve">NOTE – </w:t>
      </w:r>
      <w:r w:rsidRPr="007535F4">
        <w:rPr>
          <w:lang w:eastAsia="ja-JP"/>
        </w:rPr>
        <w:t>Network survivability</w:t>
      </w:r>
      <w:r w:rsidRPr="007535F4">
        <w:rPr>
          <w:szCs w:val="22"/>
          <w:lang w:eastAsia="ja-JP"/>
        </w:rPr>
        <w:t xml:space="preserve"> state </w:t>
      </w:r>
      <w:proofErr w:type="gramStart"/>
      <w:r w:rsidRPr="007535F4">
        <w:rPr>
          <w:szCs w:val="22"/>
          <w:lang w:eastAsia="ja-JP"/>
        </w:rPr>
        <w:t>is referred</w:t>
      </w:r>
      <w:proofErr w:type="gramEnd"/>
      <w:r w:rsidRPr="007535F4">
        <w:rPr>
          <w:szCs w:val="22"/>
          <w:lang w:eastAsia="ja-JP"/>
        </w:rPr>
        <w:t xml:space="preserve"> to in [b-ITU-T G.8110.1].</w:t>
      </w:r>
    </w:p>
    <w:p w14:paraId="34D79BA4" w14:textId="77777777" w:rsidR="001C2573" w:rsidRPr="007535F4" w:rsidRDefault="001C2573" w:rsidP="001C2573">
      <w:pPr>
        <w:pStyle w:val="Headingb"/>
      </w:pPr>
      <w:r>
        <w:t>3.1.70</w:t>
      </w:r>
      <w:r>
        <w:tab/>
        <w:t>network-to-network interface (</w:t>
      </w:r>
      <w:r w:rsidRPr="007535F4">
        <w:t>NNI</w:t>
      </w:r>
      <w:r>
        <w:t>)</w:t>
      </w:r>
      <w:r w:rsidRPr="002942D3">
        <w:rPr>
          <w:b w:val="0"/>
        </w:rPr>
        <w:t>:</w:t>
      </w:r>
      <w:r>
        <w:rPr>
          <w:b w:val="0"/>
        </w:rPr>
        <w:t xml:space="preserve"> </w:t>
      </w:r>
      <w:r w:rsidRPr="002942D3">
        <w:rPr>
          <w:b w:val="0"/>
        </w:rPr>
        <w:t>[ITU</w:t>
      </w:r>
      <w:r w:rsidRPr="002942D3">
        <w:rPr>
          <w:b w:val="0"/>
        </w:rPr>
        <w:noBreakHyphen/>
        <w:t>T G.8001]</w:t>
      </w:r>
    </w:p>
    <w:p w14:paraId="4E7ABD8A" w14:textId="77777777" w:rsidR="001C2573" w:rsidRPr="008E27A0" w:rsidRDefault="001C2573" w:rsidP="001C2573">
      <w:pPr>
        <w:pStyle w:val="Note"/>
      </w:pPr>
      <w:r w:rsidRPr="00D8066A">
        <w:t xml:space="preserve">NOTE – NNI </w:t>
      </w:r>
      <w:proofErr w:type="gramStart"/>
      <w:r w:rsidRPr="00D8066A">
        <w:t>is referred</w:t>
      </w:r>
      <w:proofErr w:type="gramEnd"/>
      <w:r w:rsidRPr="00D8066A">
        <w:t xml:space="preserve"> to in [ITU-T G.8112].</w:t>
      </w:r>
    </w:p>
    <w:p w14:paraId="55C6449A" w14:textId="3D6DECA4" w:rsidR="001C2573" w:rsidRPr="00103A7E" w:rsidDel="00D91A08" w:rsidRDefault="001C2573" w:rsidP="001C2573">
      <w:pPr>
        <w:pStyle w:val="Headingb"/>
        <w:rPr>
          <w:del w:id="209" w:author="Yuji Tochio" w:date="2018-10-12T17:24:00Z"/>
          <w:lang w:val="fr-CH"/>
        </w:rPr>
      </w:pPr>
      <w:del w:id="210" w:author="Yuji Tochio" w:date="2018-10-12T17:24:00Z">
        <w:r w:rsidRPr="005D365C" w:rsidDel="00D91A08">
          <w:rPr>
            <w:lang w:val="fr-CH"/>
          </w:rPr>
          <w:delText>3.1.</w:delText>
        </w:r>
        <w:r w:rsidDel="00D91A08">
          <w:rPr>
            <w:lang w:val="fr-CH"/>
          </w:rPr>
          <w:delText>71</w:delText>
        </w:r>
        <w:r w:rsidRPr="005D365C" w:rsidDel="00D91A08">
          <w:rPr>
            <w:lang w:val="fr-CH"/>
          </w:rPr>
          <w:tab/>
        </w:r>
        <w:r w:rsidRPr="00103A7E" w:rsidDel="00D91A08">
          <w:rPr>
            <w:lang w:val="fr-CH"/>
          </w:rPr>
          <w:delText>non-revertive (protection) operation</w:delText>
        </w:r>
        <w:r w:rsidRPr="00103A7E" w:rsidDel="00D91A08">
          <w:rPr>
            <w:b w:val="0"/>
            <w:lang w:val="fr-CH"/>
          </w:rPr>
          <w:delText>: [ITU-T G.808]</w:delText>
        </w:r>
      </w:del>
    </w:p>
    <w:p w14:paraId="3242B03F" w14:textId="7BFAC4B6" w:rsidR="001C2573" w:rsidRPr="007535F4" w:rsidDel="00D91A08" w:rsidRDefault="001C2573" w:rsidP="001C2573">
      <w:pPr>
        <w:pStyle w:val="Note"/>
        <w:rPr>
          <w:del w:id="211" w:author="Yuji Tochio" w:date="2018-10-12T17:24:00Z"/>
          <w:lang w:eastAsia="ja-JP"/>
        </w:rPr>
      </w:pPr>
      <w:del w:id="212" w:author="Yuji Tochio" w:date="2018-10-12T17:24:00Z">
        <w:r w:rsidRPr="007535F4" w:rsidDel="00D91A08">
          <w:rPr>
            <w:lang w:eastAsia="ja-JP"/>
          </w:rPr>
          <w:delText>NOTE – non-revertive (protection) operation is referred to in [ITU-T G.8131].</w:delText>
        </w:r>
      </w:del>
    </w:p>
    <w:p w14:paraId="437034BB" w14:textId="68129D79" w:rsidR="001C2573" w:rsidRPr="00103A7E" w:rsidDel="00D91A08" w:rsidRDefault="001C2573" w:rsidP="001C2573">
      <w:pPr>
        <w:pStyle w:val="Headingb"/>
        <w:rPr>
          <w:del w:id="213" w:author="Yuji Tochio" w:date="2018-10-12T17:24:00Z"/>
          <w:lang w:val="fr-CH"/>
        </w:rPr>
      </w:pPr>
      <w:del w:id="214" w:author="Yuji Tochio" w:date="2018-10-12T17:24:00Z">
        <w:r w:rsidRPr="005D365C" w:rsidDel="00D91A08">
          <w:rPr>
            <w:lang w:val="fr-CH"/>
          </w:rPr>
          <w:delText>3.1.</w:delText>
        </w:r>
        <w:r w:rsidDel="00D91A08">
          <w:rPr>
            <w:lang w:val="fr-CH"/>
          </w:rPr>
          <w:delText>72</w:delText>
        </w:r>
        <w:r w:rsidRPr="005D365C" w:rsidDel="00D91A08">
          <w:rPr>
            <w:lang w:val="fr-CH"/>
          </w:rPr>
          <w:tab/>
        </w:r>
        <w:r w:rsidRPr="00103A7E" w:rsidDel="00D91A08">
          <w:rPr>
            <w:lang w:val="fr-CH"/>
          </w:rPr>
          <w:delText>normal traffic signal</w:delText>
        </w:r>
        <w:r w:rsidRPr="00103A7E" w:rsidDel="00D91A08">
          <w:rPr>
            <w:b w:val="0"/>
            <w:lang w:val="fr-CH"/>
          </w:rPr>
          <w:delText>: [ITU-T G.808]</w:delText>
        </w:r>
      </w:del>
    </w:p>
    <w:p w14:paraId="42A3CD97" w14:textId="2A8D45BC" w:rsidR="001C2573" w:rsidRPr="007535F4" w:rsidDel="00D91A08" w:rsidRDefault="001C2573" w:rsidP="001C2573">
      <w:pPr>
        <w:pStyle w:val="Note"/>
        <w:rPr>
          <w:del w:id="215" w:author="Yuji Tochio" w:date="2018-10-12T17:24:00Z"/>
          <w:lang w:eastAsia="ja-JP"/>
        </w:rPr>
      </w:pPr>
      <w:del w:id="216" w:author="Yuji Tochio" w:date="2018-10-12T17:24:00Z">
        <w:r w:rsidRPr="007535F4" w:rsidDel="00D91A08">
          <w:rPr>
            <w:lang w:eastAsia="ja-JP"/>
          </w:rPr>
          <w:delText>NOTE – normal traffic signal is referred to in [ITU-T G.8131].</w:delText>
        </w:r>
      </w:del>
    </w:p>
    <w:p w14:paraId="2112E3A9" w14:textId="25194025" w:rsidR="001C2573" w:rsidRPr="00D21F72" w:rsidRDefault="001C2573" w:rsidP="001C2573">
      <w:pPr>
        <w:pStyle w:val="Headingb"/>
      </w:pPr>
      <w:r>
        <w:t>3.1.73</w:t>
      </w:r>
      <w:r>
        <w:tab/>
      </w:r>
      <w:r w:rsidRPr="00D21F72">
        <w:t>on-demand monitoring</w:t>
      </w:r>
      <w:r w:rsidRPr="00D21F72">
        <w:rPr>
          <w:b w:val="0"/>
        </w:rPr>
        <w:t>: [ITU</w:t>
      </w:r>
      <w:r w:rsidRPr="00D21F72">
        <w:rPr>
          <w:b w:val="0"/>
        </w:rPr>
        <w:noBreakHyphen/>
        <w:t>T G.</w:t>
      </w:r>
      <w:del w:id="217" w:author="Yuji Tochio" w:date="2018-10-12T17:25:00Z">
        <w:r w:rsidRPr="00D21F72" w:rsidDel="00D91A08">
          <w:rPr>
            <w:b w:val="0"/>
          </w:rPr>
          <w:delText>8001</w:delText>
        </w:r>
      </w:del>
      <w:ins w:id="218" w:author="Yuji Tochio" w:date="2018-10-12T17:25:00Z">
        <w:r w:rsidR="00D91A08" w:rsidRPr="00D21F72">
          <w:rPr>
            <w:b w:val="0"/>
          </w:rPr>
          <w:t>80</w:t>
        </w:r>
        <w:r w:rsidR="00D91A08">
          <w:rPr>
            <w:b w:val="0"/>
          </w:rPr>
          <w:t>13</w:t>
        </w:r>
      </w:ins>
      <w:r w:rsidRPr="00D21F72">
        <w:rPr>
          <w:b w:val="0"/>
        </w:rPr>
        <w:t>]</w:t>
      </w:r>
    </w:p>
    <w:p w14:paraId="6CB4A102" w14:textId="54BE867C" w:rsidR="001C2573" w:rsidRPr="00D21F72" w:rsidRDefault="001C2573" w:rsidP="001C2573">
      <w:pPr>
        <w:pStyle w:val="Note"/>
      </w:pPr>
      <w:r w:rsidRPr="00D21F72">
        <w:rPr>
          <w:lang w:eastAsia="ja-JP"/>
        </w:rPr>
        <w:t xml:space="preserve">NOTE – </w:t>
      </w:r>
      <w:r w:rsidRPr="00D21F72">
        <w:t>On-demand monitorin</w:t>
      </w:r>
      <w:r w:rsidRPr="00D21F72">
        <w:rPr>
          <w:lang w:eastAsia="ja-JP"/>
        </w:rPr>
        <w:t xml:space="preserve">g </w:t>
      </w:r>
      <w:proofErr w:type="gramStart"/>
      <w:r w:rsidRPr="00D21F72">
        <w:rPr>
          <w:lang w:eastAsia="ja-JP"/>
        </w:rPr>
        <w:t>is referred</w:t>
      </w:r>
      <w:proofErr w:type="gramEnd"/>
      <w:r w:rsidRPr="00D21F72">
        <w:rPr>
          <w:lang w:eastAsia="ja-JP"/>
        </w:rPr>
        <w:t xml:space="preserve"> to in [b-ITU-T G.8110.1]</w:t>
      </w:r>
      <w:del w:id="219" w:author="Yuji Tochio" w:date="2018-10-12T17:25:00Z">
        <w:r w:rsidRPr="00D21F72" w:rsidDel="00D91A08">
          <w:rPr>
            <w:lang w:eastAsia="ja-JP"/>
          </w:rPr>
          <w:delText xml:space="preserve"> and [b-ITU-T G.8152]</w:delText>
        </w:r>
      </w:del>
      <w:r w:rsidRPr="00D21F72">
        <w:t>.</w:t>
      </w:r>
    </w:p>
    <w:p w14:paraId="6891C907" w14:textId="0A71FE2E" w:rsidR="001C2573" w:rsidRPr="00D21F72" w:rsidDel="00D91A08" w:rsidRDefault="001C2573" w:rsidP="001C2573">
      <w:pPr>
        <w:pStyle w:val="Headingb"/>
        <w:rPr>
          <w:del w:id="220" w:author="Yuji Tochio" w:date="2018-10-12T17:25:00Z"/>
        </w:rPr>
      </w:pPr>
      <w:del w:id="221" w:author="Yuji Tochio" w:date="2018-10-12T17:25:00Z">
        <w:r w:rsidDel="00D91A08">
          <w:delText>3.1.74</w:delText>
        </w:r>
        <w:r w:rsidDel="00D91A08">
          <w:tab/>
        </w:r>
        <w:r w:rsidRPr="00D21F72" w:rsidDel="00D91A08">
          <w:delText>one-way</w:delText>
        </w:r>
        <w:r w:rsidRPr="00D21F72" w:rsidDel="00D91A08">
          <w:rPr>
            <w:b w:val="0"/>
          </w:rPr>
          <w:delText>: [ITU</w:delText>
        </w:r>
        <w:r w:rsidRPr="00D21F72" w:rsidDel="00D91A08">
          <w:rPr>
            <w:b w:val="0"/>
          </w:rPr>
          <w:noBreakHyphen/>
          <w:delText>T G.8001]</w:delText>
        </w:r>
      </w:del>
    </w:p>
    <w:p w14:paraId="3BDA02C3" w14:textId="1BE8698A" w:rsidR="001C2573" w:rsidRPr="00DA1321" w:rsidDel="00D91A08" w:rsidRDefault="001C2573" w:rsidP="001C2573">
      <w:pPr>
        <w:pStyle w:val="Note"/>
        <w:rPr>
          <w:del w:id="222" w:author="Yuji Tochio" w:date="2018-10-12T17:25:00Z"/>
          <w:lang w:eastAsia="ja-JP"/>
        </w:rPr>
      </w:pPr>
      <w:del w:id="223" w:author="Yuji Tochio" w:date="2018-10-12T17:25:00Z">
        <w:r w:rsidRPr="00D21F72" w:rsidDel="00D91A08">
          <w:rPr>
            <w:lang w:eastAsia="ja-JP"/>
          </w:rPr>
          <w:delText>NOTE – One-way is referred to in [b-ITU-T G.8152]</w:delText>
        </w:r>
        <w:r w:rsidRPr="00D21F72" w:rsidDel="00D91A08">
          <w:delText>.</w:delText>
        </w:r>
      </w:del>
    </w:p>
    <w:p w14:paraId="35A8B7ED" w14:textId="135C4CEA" w:rsidR="001C2573" w:rsidRPr="00FA4780" w:rsidDel="00D91A08" w:rsidRDefault="001C2573" w:rsidP="001C2573">
      <w:pPr>
        <w:pStyle w:val="Headingb"/>
        <w:rPr>
          <w:del w:id="224" w:author="Yuji Tochio" w:date="2018-10-12T17:25:00Z"/>
          <w:lang w:val="de-CH"/>
        </w:rPr>
      </w:pPr>
      <w:del w:id="225" w:author="Yuji Tochio" w:date="2018-10-12T17:25:00Z">
        <w:r w:rsidRPr="005D365C" w:rsidDel="00D91A08">
          <w:rPr>
            <w:lang w:val="de-CH"/>
          </w:rPr>
          <w:delText>3.1.</w:delText>
        </w:r>
        <w:r w:rsidDel="00D91A08">
          <w:rPr>
            <w:lang w:val="de-CH"/>
          </w:rPr>
          <w:delText>75</w:delText>
        </w:r>
        <w:r w:rsidRPr="005D365C" w:rsidDel="00D91A08">
          <w:rPr>
            <w:lang w:val="de-CH"/>
          </w:rPr>
          <w:tab/>
        </w:r>
        <w:r w:rsidRPr="00FA4780" w:rsidDel="00D91A08">
          <w:rPr>
            <w:lang w:val="de-CH"/>
          </w:rPr>
          <w:delText>operations system (OS)</w:delText>
        </w:r>
        <w:r w:rsidRPr="00FA4780" w:rsidDel="00D91A08">
          <w:rPr>
            <w:b w:val="0"/>
            <w:lang w:val="de-CH"/>
          </w:rPr>
          <w:delText>: [ITU-T M.3013]</w:delText>
        </w:r>
      </w:del>
    </w:p>
    <w:p w14:paraId="24A4C4B5" w14:textId="091250A5" w:rsidR="001C2573" w:rsidRPr="007535F4" w:rsidDel="00D91A08" w:rsidRDefault="001C2573" w:rsidP="001C2573">
      <w:pPr>
        <w:pStyle w:val="Note"/>
        <w:rPr>
          <w:del w:id="226" w:author="Yuji Tochio" w:date="2018-10-12T17:25:00Z"/>
        </w:rPr>
      </w:pPr>
      <w:del w:id="227" w:author="Yuji Tochio" w:date="2018-10-12T17:25:00Z">
        <w:r w:rsidRPr="007535F4" w:rsidDel="00D91A08">
          <w:rPr>
            <w:lang w:eastAsia="ja-JP"/>
          </w:rPr>
          <w:delText>NOTE – Operations system (OS) is referred to in [b-ITU-T G.8151]</w:delText>
        </w:r>
        <w:r w:rsidRPr="007535F4" w:rsidDel="00D91A08">
          <w:delText>.</w:delText>
        </w:r>
      </w:del>
    </w:p>
    <w:p w14:paraId="601B23C7" w14:textId="1D9DC256" w:rsidR="001C2573" w:rsidRPr="007535F4" w:rsidDel="00D91A08" w:rsidRDefault="001C2573" w:rsidP="001C2573">
      <w:pPr>
        <w:pStyle w:val="Headingb"/>
        <w:rPr>
          <w:del w:id="228" w:author="Yuji Tochio" w:date="2018-10-12T17:25:00Z"/>
        </w:rPr>
      </w:pPr>
      <w:del w:id="229" w:author="Yuji Tochio" w:date="2018-10-12T17:25:00Z">
        <w:r w:rsidDel="00D91A08">
          <w:delText>3.1.76</w:delText>
        </w:r>
        <w:r w:rsidDel="00D91A08">
          <w:tab/>
        </w:r>
        <w:r w:rsidRPr="007535F4" w:rsidDel="00D91A08">
          <w:delText>operations system function (OSF)</w:delText>
        </w:r>
        <w:r w:rsidRPr="002942D3" w:rsidDel="00D91A08">
          <w:rPr>
            <w:b w:val="0"/>
            <w:lang w:val="en-US"/>
          </w:rPr>
          <w:delText xml:space="preserve">: </w:delText>
        </w:r>
        <w:r w:rsidRPr="002942D3" w:rsidDel="00D91A08">
          <w:rPr>
            <w:b w:val="0"/>
          </w:rPr>
          <w:delText>[ITU-T M.3013]</w:delText>
        </w:r>
      </w:del>
    </w:p>
    <w:p w14:paraId="0C3862D6" w14:textId="6F465DC0" w:rsidR="001C2573" w:rsidDel="00D91A08" w:rsidRDefault="001C2573" w:rsidP="001C2573">
      <w:pPr>
        <w:pStyle w:val="Note"/>
        <w:rPr>
          <w:del w:id="230" w:author="Yuji Tochio" w:date="2018-10-12T17:25:00Z"/>
        </w:rPr>
      </w:pPr>
      <w:del w:id="231" w:author="Yuji Tochio" w:date="2018-10-12T17:25:00Z">
        <w:r w:rsidRPr="007535F4" w:rsidDel="00D91A08">
          <w:rPr>
            <w:lang w:eastAsia="ja-JP"/>
          </w:rPr>
          <w:delText>NOTE – Operations system function (OSF) is referred to in [b-ITU-T G.8151]</w:delText>
        </w:r>
        <w:r w:rsidRPr="007535F4" w:rsidDel="00D91A08">
          <w:delText>.</w:delText>
        </w:r>
      </w:del>
    </w:p>
    <w:p w14:paraId="6A34618A" w14:textId="77777777" w:rsidR="001C2573" w:rsidRPr="007535F4" w:rsidRDefault="001C2573" w:rsidP="001C2573">
      <w:pPr>
        <w:pStyle w:val="Headingb"/>
      </w:pPr>
      <w:r>
        <w:t>3.1.77</w:t>
      </w:r>
      <w:r>
        <w:tab/>
      </w:r>
      <w:r w:rsidRPr="007535F4">
        <w:t>per-hop behaviour</w:t>
      </w:r>
      <w:r w:rsidRPr="002942D3">
        <w:rPr>
          <w:b w:val="0"/>
        </w:rPr>
        <w:t>: [IETF RFC 3</w:t>
      </w:r>
      <w:r>
        <w:rPr>
          <w:b w:val="0"/>
        </w:rPr>
        <w:t>270</w:t>
      </w:r>
      <w:r w:rsidRPr="002942D3">
        <w:rPr>
          <w:b w:val="0"/>
        </w:rPr>
        <w:t>]</w:t>
      </w:r>
    </w:p>
    <w:p w14:paraId="768ED501" w14:textId="79566E3C" w:rsidR="001C2573" w:rsidRDefault="001C2573" w:rsidP="001C2573">
      <w:pPr>
        <w:pStyle w:val="Note"/>
      </w:pPr>
      <w:r w:rsidRPr="007535F4">
        <w:rPr>
          <w:lang w:eastAsia="ja-JP"/>
        </w:rPr>
        <w:t xml:space="preserve">NOTE – Per-hop behaviour </w:t>
      </w:r>
      <w:proofErr w:type="gramStart"/>
      <w:r w:rsidRPr="007535F4">
        <w:rPr>
          <w:lang w:eastAsia="ja-JP"/>
        </w:rPr>
        <w:t>is referred</w:t>
      </w:r>
      <w:proofErr w:type="gramEnd"/>
      <w:r w:rsidRPr="007535F4">
        <w:rPr>
          <w:lang w:eastAsia="ja-JP"/>
        </w:rPr>
        <w:t xml:space="preserve"> to in [b</w:t>
      </w:r>
      <w:r>
        <w:rPr>
          <w:lang w:eastAsia="ja-JP"/>
        </w:rPr>
        <w:noBreakHyphen/>
      </w:r>
      <w:r w:rsidRPr="007535F4">
        <w:rPr>
          <w:lang w:eastAsia="ja-JP"/>
        </w:rPr>
        <w:t>ITU-T G.8110.1]</w:t>
      </w:r>
      <w:del w:id="232" w:author="Yuji Tochio" w:date="2018-10-12T17:25:00Z">
        <w:r w:rsidDel="00D91A08">
          <w:rPr>
            <w:lang w:eastAsia="ja-JP"/>
          </w:rPr>
          <w:delText>,</w:delText>
        </w:r>
        <w:r w:rsidRPr="007535F4" w:rsidDel="00D91A08">
          <w:rPr>
            <w:lang w:eastAsia="ja-JP"/>
          </w:rPr>
          <w:delText xml:space="preserve"> [b-ITU-T G.8121], [b-ITU-T G.8121.1] </w:delText>
        </w:r>
        <w:r w:rsidDel="00D91A08">
          <w:rPr>
            <w:lang w:eastAsia="ja-JP"/>
          </w:rPr>
          <w:delText xml:space="preserve">and </w:delText>
        </w:r>
        <w:r w:rsidRPr="007535F4" w:rsidDel="00D91A08">
          <w:rPr>
            <w:lang w:eastAsia="ja-JP"/>
          </w:rPr>
          <w:delText>[b-ITU-T G.8121.2]</w:delText>
        </w:r>
      </w:del>
      <w:r>
        <w:t>.</w:t>
      </w:r>
    </w:p>
    <w:p w14:paraId="608E7A74" w14:textId="4F428CD0" w:rsidR="001C2573" w:rsidRPr="00103A7E" w:rsidDel="00D91A08" w:rsidRDefault="001C2573" w:rsidP="001C2573">
      <w:pPr>
        <w:pStyle w:val="Headingb"/>
        <w:rPr>
          <w:del w:id="233" w:author="Yuji Tochio" w:date="2018-10-12T17:25:00Z"/>
          <w:lang w:val="fr-CH"/>
        </w:rPr>
      </w:pPr>
      <w:del w:id="234" w:author="Yuji Tochio" w:date="2018-10-12T17:25:00Z">
        <w:r w:rsidRPr="005D365C" w:rsidDel="00D91A08">
          <w:rPr>
            <w:lang w:val="fr-CH"/>
          </w:rPr>
          <w:delText>3.1.</w:delText>
        </w:r>
        <w:r w:rsidDel="00D91A08">
          <w:rPr>
            <w:lang w:val="fr-CH"/>
          </w:rPr>
          <w:delText>78</w:delText>
        </w:r>
        <w:r w:rsidRPr="005D365C" w:rsidDel="00D91A08">
          <w:rPr>
            <w:lang w:val="fr-CH"/>
          </w:rPr>
          <w:tab/>
        </w:r>
        <w:r w:rsidRPr="00103A7E" w:rsidDel="00D91A08">
          <w:rPr>
            <w:lang w:val="fr-CH"/>
          </w:rPr>
          <w:delText>permanent bridge</w:delText>
        </w:r>
        <w:r w:rsidRPr="00103A7E" w:rsidDel="00D91A08">
          <w:rPr>
            <w:b w:val="0"/>
            <w:lang w:val="fr-CH"/>
          </w:rPr>
          <w:delText>: [ITU-T G.808]</w:delText>
        </w:r>
      </w:del>
    </w:p>
    <w:p w14:paraId="54FC8DFB" w14:textId="53DB796F" w:rsidR="001C2573" w:rsidRPr="007535F4" w:rsidDel="00D91A08" w:rsidRDefault="001C2573" w:rsidP="001C2573">
      <w:pPr>
        <w:pStyle w:val="Note"/>
        <w:rPr>
          <w:del w:id="235" w:author="Yuji Tochio" w:date="2018-10-12T17:25:00Z"/>
          <w:lang w:eastAsia="ja-JP"/>
        </w:rPr>
      </w:pPr>
      <w:del w:id="236" w:author="Yuji Tochio" w:date="2018-10-12T17:25:00Z">
        <w:r w:rsidRPr="007535F4" w:rsidDel="00D91A08">
          <w:rPr>
            <w:lang w:eastAsia="ja-JP"/>
          </w:rPr>
          <w:delText>NOTE – permanent bridge is referred to in [ITU-T G.8131].</w:delText>
        </w:r>
      </w:del>
    </w:p>
    <w:p w14:paraId="77DFA7DA" w14:textId="2E130F21" w:rsidR="001C2573" w:rsidRPr="00103A7E" w:rsidDel="00D91A08" w:rsidRDefault="001C2573" w:rsidP="001C2573">
      <w:pPr>
        <w:pStyle w:val="Headingb"/>
        <w:rPr>
          <w:del w:id="237" w:author="Yuji Tochio" w:date="2018-10-12T17:25:00Z"/>
          <w:lang w:val="fr-CH"/>
        </w:rPr>
      </w:pPr>
      <w:del w:id="238" w:author="Yuji Tochio" w:date="2018-10-12T17:25:00Z">
        <w:r w:rsidRPr="00227B98" w:rsidDel="00D91A08">
          <w:rPr>
            <w:lang w:val="fr-CH"/>
          </w:rPr>
          <w:delText>3.1.</w:delText>
        </w:r>
        <w:r w:rsidDel="00D91A08">
          <w:rPr>
            <w:lang w:val="fr-CH"/>
          </w:rPr>
          <w:delText>79</w:delText>
        </w:r>
        <w:r w:rsidRPr="00227B98" w:rsidDel="00D91A08">
          <w:rPr>
            <w:lang w:val="fr-CH"/>
          </w:rPr>
          <w:tab/>
        </w:r>
        <w:r w:rsidRPr="00103A7E" w:rsidDel="00D91A08">
          <w:rPr>
            <w:lang w:val="fr-CH"/>
          </w:rPr>
          <w:delText>persistence interval</w:delText>
        </w:r>
        <w:r w:rsidRPr="00103A7E" w:rsidDel="00D91A08">
          <w:rPr>
            <w:b w:val="0"/>
            <w:lang w:val="fr-CH"/>
          </w:rPr>
          <w:delText>: [ITU-T M.3013]</w:delText>
        </w:r>
      </w:del>
    </w:p>
    <w:p w14:paraId="5A3755F2" w14:textId="5429CE5E" w:rsidR="001C2573" w:rsidDel="00D91A08" w:rsidRDefault="001C2573" w:rsidP="001C2573">
      <w:pPr>
        <w:pStyle w:val="Note"/>
        <w:rPr>
          <w:del w:id="239" w:author="Yuji Tochio" w:date="2018-10-12T17:25:00Z"/>
        </w:rPr>
      </w:pPr>
      <w:del w:id="240" w:author="Yuji Tochio" w:date="2018-10-12T17:25:00Z">
        <w:r w:rsidRPr="007535F4" w:rsidDel="00D91A08">
          <w:rPr>
            <w:lang w:eastAsia="ja-JP"/>
          </w:rPr>
          <w:delText>NOTE – Persistence interval is referred to in [b-ITU-T G.8151]</w:delText>
        </w:r>
        <w:r w:rsidRPr="007535F4" w:rsidDel="00D91A08">
          <w:delText>.</w:delText>
        </w:r>
      </w:del>
    </w:p>
    <w:p w14:paraId="17E91995" w14:textId="77777777" w:rsidR="001C2573" w:rsidRPr="007535F4" w:rsidRDefault="001C2573" w:rsidP="001C2573">
      <w:pPr>
        <w:pStyle w:val="Headingb"/>
      </w:pPr>
      <w:r>
        <w:lastRenderedPageBreak/>
        <w:t>3.1.80</w:t>
      </w:r>
      <w:r>
        <w:tab/>
      </w:r>
      <w:r w:rsidRPr="007535F4">
        <w:t>proactive monitoring</w:t>
      </w:r>
      <w:r w:rsidRPr="002942D3">
        <w:rPr>
          <w:b w:val="0"/>
        </w:rPr>
        <w:t>:</w:t>
      </w:r>
      <w:r>
        <w:rPr>
          <w:b w:val="0"/>
        </w:rPr>
        <w:t xml:space="preserve"> </w:t>
      </w:r>
      <w:r w:rsidRPr="002942D3">
        <w:rPr>
          <w:b w:val="0"/>
        </w:rPr>
        <w:t>[ITU</w:t>
      </w:r>
      <w:r w:rsidRPr="002942D3">
        <w:rPr>
          <w:b w:val="0"/>
        </w:rPr>
        <w:noBreakHyphen/>
        <w:t>T G.8001]</w:t>
      </w:r>
    </w:p>
    <w:p w14:paraId="6487157C" w14:textId="0E0BAE0D" w:rsidR="001C2573" w:rsidRPr="00D21F72" w:rsidRDefault="001C2573" w:rsidP="001C2573">
      <w:pPr>
        <w:pStyle w:val="Note"/>
        <w:rPr>
          <w:lang w:eastAsia="ja-JP"/>
        </w:rPr>
      </w:pPr>
      <w:r w:rsidRPr="00D21F72">
        <w:rPr>
          <w:lang w:eastAsia="ja-JP"/>
        </w:rPr>
        <w:t xml:space="preserve">NOTE – </w:t>
      </w:r>
      <w:r w:rsidRPr="00D21F72">
        <w:t>Pro-active monitoring</w:t>
      </w:r>
      <w:r w:rsidRPr="00D21F72">
        <w:rPr>
          <w:lang w:eastAsia="ja-JP"/>
        </w:rPr>
        <w:t xml:space="preserve"> </w:t>
      </w:r>
      <w:proofErr w:type="gramStart"/>
      <w:r w:rsidRPr="00D21F72">
        <w:rPr>
          <w:lang w:eastAsia="ja-JP"/>
        </w:rPr>
        <w:t>is referred</w:t>
      </w:r>
      <w:proofErr w:type="gramEnd"/>
      <w:r w:rsidRPr="00D21F72">
        <w:rPr>
          <w:lang w:eastAsia="ja-JP"/>
        </w:rPr>
        <w:t xml:space="preserve"> to in [b-ITU-T G.8110.1]</w:t>
      </w:r>
      <w:del w:id="241" w:author="Yuji Tochio" w:date="2018-10-12T17:26:00Z">
        <w:r w:rsidRPr="00D21F72" w:rsidDel="00D91A08">
          <w:rPr>
            <w:lang w:eastAsia="ja-JP"/>
          </w:rPr>
          <w:delText xml:space="preserve"> and [b-ITU-T G.8152]</w:delText>
        </w:r>
      </w:del>
      <w:r w:rsidRPr="00D21F72">
        <w:t>.</w:t>
      </w:r>
    </w:p>
    <w:p w14:paraId="2D502445" w14:textId="0C2D2B45" w:rsidR="001C2573" w:rsidRPr="00D21F72" w:rsidDel="00D91A08" w:rsidRDefault="001C2573" w:rsidP="001C2573">
      <w:pPr>
        <w:pStyle w:val="Headingb"/>
        <w:rPr>
          <w:del w:id="242" w:author="Yuji Tochio" w:date="2018-10-12T17:25:00Z"/>
        </w:rPr>
      </w:pPr>
      <w:del w:id="243" w:author="Yuji Tochio" w:date="2018-10-12T17:25:00Z">
        <w:r w:rsidDel="00D91A08">
          <w:delText>3.1.81</w:delText>
        </w:r>
        <w:r w:rsidDel="00D91A08">
          <w:tab/>
        </w:r>
        <w:r w:rsidRPr="00D21F72" w:rsidDel="00D91A08">
          <w:delText>protected domain</w:delText>
        </w:r>
        <w:r w:rsidRPr="00D21F72" w:rsidDel="00D91A08">
          <w:rPr>
            <w:b w:val="0"/>
            <w:lang w:val="en-US"/>
          </w:rPr>
          <w:delText xml:space="preserve">: </w:delText>
        </w:r>
        <w:r w:rsidRPr="00D21F72" w:rsidDel="00D91A08">
          <w:rPr>
            <w:b w:val="0"/>
          </w:rPr>
          <w:delText>[ITU-T G.808]</w:delText>
        </w:r>
      </w:del>
    </w:p>
    <w:p w14:paraId="768C25F5" w14:textId="5CD5B849" w:rsidR="001C2573" w:rsidRPr="00D21F72" w:rsidDel="00D91A08" w:rsidRDefault="001C2573" w:rsidP="001C2573">
      <w:pPr>
        <w:pStyle w:val="Note"/>
        <w:rPr>
          <w:del w:id="244" w:author="Yuji Tochio" w:date="2018-10-12T17:25:00Z"/>
          <w:lang w:eastAsia="ja-JP"/>
        </w:rPr>
      </w:pPr>
      <w:del w:id="245" w:author="Yuji Tochio" w:date="2018-10-12T17:25:00Z">
        <w:r w:rsidRPr="00D21F72" w:rsidDel="00D91A08">
          <w:rPr>
            <w:lang w:eastAsia="ja-JP"/>
          </w:rPr>
          <w:delText>NOTE – protected domain is referred to in [ITU-T G.8131].</w:delText>
        </w:r>
      </w:del>
    </w:p>
    <w:p w14:paraId="79991F5D" w14:textId="77777777" w:rsidR="001C2573" w:rsidRPr="00D21F72" w:rsidRDefault="001C2573" w:rsidP="001C2573">
      <w:pPr>
        <w:pStyle w:val="Headingb"/>
      </w:pPr>
      <w:r>
        <w:t>3.1.82</w:t>
      </w:r>
      <w:r>
        <w:tab/>
      </w:r>
      <w:r w:rsidRPr="00D21F72">
        <w:t>protection</w:t>
      </w:r>
      <w:r w:rsidRPr="00D21F72">
        <w:rPr>
          <w:b w:val="0"/>
          <w:lang w:val="en-US"/>
        </w:rPr>
        <w:t xml:space="preserve">: </w:t>
      </w:r>
      <w:r w:rsidRPr="00D21F72">
        <w:rPr>
          <w:b w:val="0"/>
        </w:rPr>
        <w:t>[ITU-T G.808]</w:t>
      </w:r>
    </w:p>
    <w:p w14:paraId="02551A44" w14:textId="77777777" w:rsidR="001C2573" w:rsidRPr="00D21F72" w:rsidRDefault="001C2573" w:rsidP="001C2573">
      <w:pPr>
        <w:pStyle w:val="Note"/>
        <w:keepNext/>
        <w:keepLines/>
        <w:rPr>
          <w:lang w:eastAsia="ja-JP"/>
        </w:rPr>
      </w:pPr>
      <w:r w:rsidRPr="00D21F72">
        <w:t>NOTE – Protection is referred to in [b-ITU-T G.8110.1</w:t>
      </w:r>
      <w:proofErr w:type="gramStart"/>
      <w:r w:rsidRPr="00D21F72">
        <w:t>]</w:t>
      </w:r>
      <w:r w:rsidRPr="00D21F72">
        <w:rPr>
          <w:lang w:eastAsia="ja-JP"/>
        </w:rPr>
        <w:t xml:space="preserve"> </w:t>
      </w:r>
      <w:proofErr w:type="gramEnd"/>
      <w:del w:id="246" w:author="Yuji Tochio" w:date="2018-10-12T17:26:00Z">
        <w:r w:rsidRPr="00D21F72" w:rsidDel="001F1561">
          <w:rPr>
            <w:lang w:eastAsia="ja-JP"/>
          </w:rPr>
          <w:delText xml:space="preserve">and </w:delText>
        </w:r>
        <w:r w:rsidRPr="00D21F72" w:rsidDel="001F1561">
          <w:rPr>
            <w:szCs w:val="22"/>
            <w:lang w:eastAsia="ja-JP"/>
          </w:rPr>
          <w:delText>[b-ITU-T G.8131]</w:delText>
        </w:r>
      </w:del>
      <w:r w:rsidRPr="00D21F72">
        <w:t>.</w:t>
      </w:r>
    </w:p>
    <w:p w14:paraId="15DD5056" w14:textId="4B57CBA7" w:rsidR="001C2573" w:rsidRPr="00103A7E" w:rsidDel="001F1561" w:rsidRDefault="001C2573" w:rsidP="001C2573">
      <w:pPr>
        <w:pStyle w:val="Headingb"/>
        <w:rPr>
          <w:del w:id="247" w:author="Yuji Tochio" w:date="2018-10-12T17:26:00Z"/>
          <w:lang w:val="fr-CH"/>
        </w:rPr>
      </w:pPr>
      <w:del w:id="248" w:author="Yuji Tochio" w:date="2018-10-12T17:26:00Z">
        <w:r w:rsidRPr="00227B98" w:rsidDel="001F1561">
          <w:rPr>
            <w:lang w:val="fr-CH"/>
          </w:rPr>
          <w:delText>3.1.</w:delText>
        </w:r>
        <w:r w:rsidDel="001F1561">
          <w:rPr>
            <w:lang w:val="fr-CH"/>
          </w:rPr>
          <w:delText>83</w:delText>
        </w:r>
        <w:r w:rsidRPr="00227B98" w:rsidDel="001F1561">
          <w:rPr>
            <w:lang w:val="fr-CH"/>
          </w:rPr>
          <w:tab/>
        </w:r>
        <w:r w:rsidRPr="00103A7E" w:rsidDel="001F1561">
          <w:rPr>
            <w:lang w:val="fr-CH"/>
          </w:rPr>
          <w:delText>protection transport entity</w:delText>
        </w:r>
        <w:r w:rsidRPr="00103A7E" w:rsidDel="001F1561">
          <w:rPr>
            <w:b w:val="0"/>
            <w:lang w:val="fr-CH"/>
          </w:rPr>
          <w:delText>: [ITU-T G.808]</w:delText>
        </w:r>
      </w:del>
    </w:p>
    <w:p w14:paraId="665FBE78" w14:textId="03802075" w:rsidR="001C2573" w:rsidRPr="00D21F72" w:rsidDel="001F1561" w:rsidRDefault="001C2573" w:rsidP="001C2573">
      <w:pPr>
        <w:pStyle w:val="Note"/>
        <w:rPr>
          <w:del w:id="249" w:author="Yuji Tochio" w:date="2018-10-12T17:26:00Z"/>
          <w:lang w:eastAsia="ja-JP"/>
        </w:rPr>
      </w:pPr>
      <w:del w:id="250" w:author="Yuji Tochio" w:date="2018-10-12T17:26:00Z">
        <w:r w:rsidRPr="00D21F72" w:rsidDel="001F1561">
          <w:rPr>
            <w:lang w:eastAsia="ja-JP"/>
          </w:rPr>
          <w:delText>NOTE – protection transport entity is referred to in [b-ITU-T G.8131].</w:delText>
        </w:r>
      </w:del>
    </w:p>
    <w:p w14:paraId="021B0087" w14:textId="78D05811" w:rsidR="001C2573" w:rsidRPr="00103A7E" w:rsidDel="001F1561" w:rsidRDefault="001C2573" w:rsidP="001C2573">
      <w:pPr>
        <w:pStyle w:val="Headingb"/>
        <w:keepLines/>
        <w:rPr>
          <w:del w:id="251" w:author="Yuji Tochio" w:date="2018-10-12T17:26:00Z"/>
          <w:lang w:val="fr-CH"/>
        </w:rPr>
      </w:pPr>
      <w:del w:id="252" w:author="Yuji Tochio" w:date="2018-10-12T17:26:00Z">
        <w:r w:rsidRPr="00227B98" w:rsidDel="001F1561">
          <w:rPr>
            <w:lang w:val="fr-CH"/>
          </w:rPr>
          <w:delText>3.1.</w:delText>
        </w:r>
        <w:r w:rsidDel="001F1561">
          <w:rPr>
            <w:lang w:val="fr-CH"/>
          </w:rPr>
          <w:delText>84</w:delText>
        </w:r>
        <w:r w:rsidRPr="00227B98" w:rsidDel="001F1561">
          <w:rPr>
            <w:lang w:val="fr-CH"/>
          </w:rPr>
          <w:tab/>
        </w:r>
        <w:r w:rsidRPr="00103A7E" w:rsidDel="001F1561">
          <w:rPr>
            <w:lang w:val="fr-CH"/>
          </w:rPr>
          <w:delText>PSC protocol</w:delText>
        </w:r>
        <w:r w:rsidRPr="00103A7E" w:rsidDel="001F1561">
          <w:rPr>
            <w:b w:val="0"/>
            <w:lang w:val="fr-CH"/>
          </w:rPr>
          <w:delText>: [ITU</w:delText>
        </w:r>
        <w:r w:rsidRPr="00103A7E" w:rsidDel="001F1561">
          <w:rPr>
            <w:b w:val="0"/>
            <w:lang w:val="fr-CH"/>
          </w:rPr>
          <w:noBreakHyphen/>
          <w:delText>T G.8131]</w:delText>
        </w:r>
      </w:del>
    </w:p>
    <w:p w14:paraId="60EFE2FA" w14:textId="77777777" w:rsidR="001C2573" w:rsidRPr="007535F4" w:rsidRDefault="001C2573" w:rsidP="001C2573">
      <w:pPr>
        <w:pStyle w:val="Headingb"/>
      </w:pPr>
      <w:r>
        <w:t>3.1.85</w:t>
      </w:r>
      <w:r>
        <w:tab/>
      </w:r>
      <w:proofErr w:type="spellStart"/>
      <w:r w:rsidRPr="007535F4">
        <w:t>pseudowire</w:t>
      </w:r>
      <w:proofErr w:type="spellEnd"/>
      <w:r w:rsidRPr="002942D3">
        <w:rPr>
          <w:b w:val="0"/>
        </w:rPr>
        <w:t xml:space="preserve">: [IETF RFC </w:t>
      </w:r>
      <w:r>
        <w:rPr>
          <w:b w:val="0"/>
        </w:rPr>
        <w:t>5921</w:t>
      </w:r>
      <w:r w:rsidRPr="002942D3">
        <w:rPr>
          <w:b w:val="0"/>
        </w:rPr>
        <w:t>]</w:t>
      </w:r>
    </w:p>
    <w:p w14:paraId="6DE389E7" w14:textId="77777777" w:rsidR="001C2573" w:rsidRPr="007535F4" w:rsidRDefault="001C2573" w:rsidP="001C2573">
      <w:pPr>
        <w:pStyle w:val="Note"/>
        <w:rPr>
          <w:lang w:eastAsia="ja-JP"/>
        </w:rPr>
      </w:pPr>
      <w:r w:rsidRPr="007535F4">
        <w:rPr>
          <w:lang w:eastAsia="ja-JP"/>
        </w:rPr>
        <w:t xml:space="preserve">NOTE – </w:t>
      </w:r>
      <w:proofErr w:type="spellStart"/>
      <w:r w:rsidRPr="007535F4">
        <w:rPr>
          <w:lang w:eastAsia="ja-JP"/>
        </w:rPr>
        <w:t>Pseudowire</w:t>
      </w:r>
      <w:proofErr w:type="spellEnd"/>
      <w:r w:rsidRPr="007535F4">
        <w:rPr>
          <w:lang w:eastAsia="ja-JP"/>
        </w:rPr>
        <w:t xml:space="preserve"> </w:t>
      </w:r>
      <w:proofErr w:type="gramStart"/>
      <w:r w:rsidRPr="007535F4">
        <w:rPr>
          <w:lang w:eastAsia="ja-JP"/>
        </w:rPr>
        <w:t>is referred</w:t>
      </w:r>
      <w:proofErr w:type="gramEnd"/>
      <w:r w:rsidRPr="007535F4">
        <w:rPr>
          <w:lang w:eastAsia="ja-JP"/>
        </w:rPr>
        <w:t xml:space="preserve"> to in [b-ITU-T G.8110.1]</w:t>
      </w:r>
      <w:r w:rsidRPr="007535F4">
        <w:t>.</w:t>
      </w:r>
    </w:p>
    <w:p w14:paraId="4D2E6824" w14:textId="72301335" w:rsidR="001C2573" w:rsidRPr="00103A7E" w:rsidDel="001F1561" w:rsidRDefault="001C2573" w:rsidP="001C2573">
      <w:pPr>
        <w:pStyle w:val="Headingb"/>
        <w:rPr>
          <w:del w:id="253" w:author="Yuji Tochio" w:date="2018-10-12T17:26:00Z"/>
          <w:lang w:val="fr-CH"/>
        </w:rPr>
      </w:pPr>
      <w:del w:id="254" w:author="Yuji Tochio" w:date="2018-10-12T17:26:00Z">
        <w:r w:rsidRPr="00227B98" w:rsidDel="001F1561">
          <w:rPr>
            <w:lang w:val="fr-CH"/>
          </w:rPr>
          <w:delText>3.1.</w:delText>
        </w:r>
        <w:r w:rsidDel="001F1561">
          <w:rPr>
            <w:lang w:val="fr-CH"/>
          </w:rPr>
          <w:delText>86</w:delText>
        </w:r>
        <w:r w:rsidRPr="00227B98" w:rsidDel="001F1561">
          <w:rPr>
            <w:lang w:val="fr-CH"/>
          </w:rPr>
          <w:tab/>
        </w:r>
        <w:r w:rsidRPr="00103A7E" w:rsidDel="001F1561">
          <w:rPr>
            <w:lang w:val="fr-CH"/>
          </w:rPr>
          <w:delText>Q-Interface</w:delText>
        </w:r>
        <w:r w:rsidRPr="00103A7E" w:rsidDel="001F1561">
          <w:rPr>
            <w:b w:val="0"/>
            <w:lang w:val="fr-CH"/>
          </w:rPr>
          <w:delText>:</w:delText>
        </w:r>
        <w:r w:rsidRPr="00103A7E" w:rsidDel="001F1561">
          <w:rPr>
            <w:lang w:val="fr-CH"/>
          </w:rPr>
          <w:delText xml:space="preserve"> </w:delText>
        </w:r>
        <w:r w:rsidRPr="00103A7E" w:rsidDel="001F1561">
          <w:rPr>
            <w:b w:val="0"/>
            <w:lang w:val="fr-CH"/>
          </w:rPr>
          <w:delText>[ITU-T M.3010]</w:delText>
        </w:r>
      </w:del>
    </w:p>
    <w:p w14:paraId="085E056C" w14:textId="77766AC6" w:rsidR="001C2573" w:rsidRPr="007535F4" w:rsidDel="001F1561" w:rsidRDefault="001C2573" w:rsidP="001C2573">
      <w:pPr>
        <w:pStyle w:val="Note"/>
        <w:rPr>
          <w:del w:id="255" w:author="Yuji Tochio" w:date="2018-10-12T17:26:00Z"/>
          <w:lang w:eastAsia="ja-JP"/>
        </w:rPr>
      </w:pPr>
      <w:del w:id="256" w:author="Yuji Tochio" w:date="2018-10-12T17:26:00Z">
        <w:r w:rsidRPr="007535F4" w:rsidDel="001F1561">
          <w:rPr>
            <w:lang w:eastAsia="ja-JP"/>
          </w:rPr>
          <w:delText>NOTE – Q-Interface is referred to in [b-ITU-T G.8151]</w:delText>
        </w:r>
        <w:r w:rsidRPr="007535F4" w:rsidDel="001F1561">
          <w:delText>.</w:delText>
        </w:r>
      </w:del>
    </w:p>
    <w:p w14:paraId="1A02B9A2" w14:textId="50BD4866" w:rsidR="001C2573" w:rsidRPr="007535F4" w:rsidDel="001F1561" w:rsidRDefault="001C2573" w:rsidP="001C2573">
      <w:pPr>
        <w:pStyle w:val="Headingb"/>
        <w:rPr>
          <w:del w:id="257" w:author="Yuji Tochio" w:date="2018-10-12T17:27:00Z"/>
        </w:rPr>
      </w:pPr>
      <w:del w:id="258" w:author="Yuji Tochio" w:date="2018-10-12T17:27:00Z">
        <w:r w:rsidDel="001F1561">
          <w:delText>3.1.87</w:delText>
        </w:r>
        <w:r w:rsidDel="001F1561">
          <w:tab/>
        </w:r>
        <w:r w:rsidRPr="007535F4" w:rsidDel="001F1561">
          <w:delText>qualified problem</w:delText>
        </w:r>
        <w:r w:rsidRPr="002942D3" w:rsidDel="001F1561">
          <w:rPr>
            <w:b w:val="0"/>
            <w:lang w:val="en-US"/>
          </w:rPr>
          <w:delText xml:space="preserve">: </w:delText>
        </w:r>
        <w:r w:rsidRPr="002942D3" w:rsidDel="001F1561">
          <w:rPr>
            <w:b w:val="0"/>
          </w:rPr>
          <w:delText>[ITU-T M.3013]</w:delText>
        </w:r>
      </w:del>
    </w:p>
    <w:p w14:paraId="75983492" w14:textId="3C3D1A35" w:rsidR="001C2573" w:rsidDel="001F1561" w:rsidRDefault="001C2573" w:rsidP="001C2573">
      <w:pPr>
        <w:pStyle w:val="Note"/>
        <w:rPr>
          <w:del w:id="259" w:author="Yuji Tochio" w:date="2018-10-12T17:27:00Z"/>
        </w:rPr>
      </w:pPr>
      <w:del w:id="260" w:author="Yuji Tochio" w:date="2018-10-12T17:27:00Z">
        <w:r w:rsidRPr="007535F4" w:rsidDel="001F1561">
          <w:rPr>
            <w:lang w:eastAsia="ja-JP"/>
          </w:rPr>
          <w:delText>NOTE – Qualified problem is referred to in [b-ITU-T G.8151]</w:delText>
        </w:r>
        <w:r w:rsidRPr="007535F4" w:rsidDel="001F1561">
          <w:delText>.</w:delText>
        </w:r>
      </w:del>
    </w:p>
    <w:p w14:paraId="6B25B222" w14:textId="77777777" w:rsidR="001C2573" w:rsidRPr="0024084E" w:rsidRDefault="001C2573" w:rsidP="001C2573">
      <w:pPr>
        <w:pStyle w:val="Headingb"/>
        <w:rPr>
          <w:rPrChange w:id="261" w:author="SG Assistants" w:date="2018-10-17T14:54:00Z">
            <w:rPr>
              <w:lang w:val="fr-CH"/>
            </w:rPr>
          </w:rPrChange>
        </w:rPr>
      </w:pPr>
      <w:r w:rsidRPr="0024084E">
        <w:rPr>
          <w:rPrChange w:id="262" w:author="SG Assistants" w:date="2018-10-17T14:54:00Z">
            <w:rPr>
              <w:lang w:val="fr-CH"/>
            </w:rPr>
          </w:rPrChange>
        </w:rPr>
        <w:t>3.1.88</w:t>
      </w:r>
      <w:r w:rsidRPr="0024084E">
        <w:rPr>
          <w:rPrChange w:id="263" w:author="SG Assistants" w:date="2018-10-17T14:54:00Z">
            <w:rPr>
              <w:lang w:val="fr-CH"/>
            </w:rPr>
          </w:rPrChange>
        </w:rPr>
        <w:tab/>
        <w:t>reference point</w:t>
      </w:r>
      <w:r w:rsidRPr="0024084E">
        <w:rPr>
          <w:b w:val="0"/>
          <w:bCs/>
          <w:rPrChange w:id="264" w:author="SG Assistants" w:date="2018-10-17T14:54:00Z">
            <w:rPr>
              <w:b w:val="0"/>
              <w:bCs/>
              <w:lang w:val="fr-CH"/>
            </w:rPr>
          </w:rPrChange>
        </w:rPr>
        <w:t>:</w:t>
      </w:r>
      <w:r w:rsidRPr="0024084E">
        <w:rPr>
          <w:bCs/>
          <w:rPrChange w:id="265" w:author="SG Assistants" w:date="2018-10-17T14:54:00Z">
            <w:rPr>
              <w:bCs/>
              <w:lang w:val="fr-CH"/>
            </w:rPr>
          </w:rPrChange>
        </w:rPr>
        <w:t xml:space="preserve"> </w:t>
      </w:r>
      <w:r w:rsidRPr="0024084E">
        <w:rPr>
          <w:b w:val="0"/>
          <w:rPrChange w:id="266" w:author="SG Assistants" w:date="2018-10-17T14:54:00Z">
            <w:rPr>
              <w:b w:val="0"/>
              <w:lang w:val="fr-CH"/>
            </w:rPr>
          </w:rPrChange>
        </w:rPr>
        <w:t>[ITU-T G.805]</w:t>
      </w:r>
    </w:p>
    <w:p w14:paraId="202FAE2D" w14:textId="14FE9AB8" w:rsidR="001C2573" w:rsidRPr="007535F4" w:rsidRDefault="001C2573" w:rsidP="001C2573">
      <w:pPr>
        <w:pStyle w:val="Note"/>
      </w:pPr>
      <w:r w:rsidRPr="007535F4">
        <w:rPr>
          <w:lang w:eastAsia="ja-JP"/>
        </w:rPr>
        <w:t xml:space="preserve">NOTE – Reference point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267" w:author="Yuji Tochio" w:date="2018-10-12T17:27:00Z">
        <w:r w:rsidDel="001F1561">
          <w:rPr>
            <w:lang w:eastAsia="ja-JP"/>
          </w:rPr>
          <w:delText>,</w:delText>
        </w:r>
        <w:r w:rsidRPr="007535F4" w:rsidDel="001F1561">
          <w:rPr>
            <w:lang w:eastAsia="ja-JP"/>
          </w:rPr>
          <w:delText xml:space="preserve"> [b-ITU-T G.8121], [b-ITU-T G.8121.1] </w:delText>
        </w:r>
        <w:r w:rsidDel="001F1561">
          <w:rPr>
            <w:lang w:eastAsia="ja-JP"/>
          </w:rPr>
          <w:delText>and [</w:delText>
        </w:r>
        <w:r w:rsidRPr="007535F4" w:rsidDel="001F1561">
          <w:rPr>
            <w:lang w:eastAsia="ja-JP"/>
          </w:rPr>
          <w:delText>b</w:delText>
        </w:r>
        <w:r w:rsidDel="001F1561">
          <w:rPr>
            <w:lang w:eastAsia="ja-JP"/>
          </w:rPr>
          <w:noBreakHyphen/>
        </w:r>
        <w:r w:rsidRPr="007535F4" w:rsidDel="001F1561">
          <w:rPr>
            <w:lang w:eastAsia="ja-JP"/>
          </w:rPr>
          <w:delText>ITU-T G.8121.2]</w:delText>
        </w:r>
      </w:del>
      <w:r w:rsidRPr="007535F4">
        <w:t>.</w:t>
      </w:r>
    </w:p>
    <w:p w14:paraId="6039B682" w14:textId="26968DD0" w:rsidR="001C2573" w:rsidRPr="007535F4" w:rsidDel="001F1561" w:rsidRDefault="001C2573" w:rsidP="001C2573">
      <w:pPr>
        <w:pStyle w:val="Headingb"/>
        <w:rPr>
          <w:del w:id="268" w:author="Yuji Tochio" w:date="2018-10-12T17:27:00Z"/>
        </w:rPr>
      </w:pPr>
      <w:del w:id="269" w:author="Yuji Tochio" w:date="2018-10-12T17:27:00Z">
        <w:r w:rsidDel="001F1561">
          <w:delText>3.1.89</w:delText>
        </w:r>
        <w:r w:rsidDel="001F1561">
          <w:tab/>
        </w:r>
        <w:r w:rsidRPr="007535F4" w:rsidDel="001F1561">
          <w:delText>reset threshold report</w:delText>
        </w:r>
        <w:r w:rsidRPr="002942D3" w:rsidDel="001F1561">
          <w:rPr>
            <w:b w:val="0"/>
            <w:lang w:val="en-US"/>
          </w:rPr>
          <w:delText xml:space="preserve">: </w:delText>
        </w:r>
        <w:r w:rsidRPr="002942D3" w:rsidDel="001F1561">
          <w:rPr>
            <w:b w:val="0"/>
          </w:rPr>
          <w:delText>[ITU-T M.3013]</w:delText>
        </w:r>
      </w:del>
    </w:p>
    <w:p w14:paraId="211B81FB" w14:textId="22BF254C" w:rsidR="001C2573" w:rsidRPr="007535F4" w:rsidDel="001F1561" w:rsidRDefault="001C2573" w:rsidP="001C2573">
      <w:pPr>
        <w:pStyle w:val="Note"/>
        <w:rPr>
          <w:del w:id="270" w:author="Yuji Tochio" w:date="2018-10-12T17:27:00Z"/>
        </w:rPr>
      </w:pPr>
      <w:del w:id="271" w:author="Yuji Tochio" w:date="2018-10-12T17:27:00Z">
        <w:r w:rsidRPr="007535F4" w:rsidDel="001F1561">
          <w:rPr>
            <w:lang w:eastAsia="ja-JP"/>
          </w:rPr>
          <w:delText>NOTE – Reset threshold report is referred to in [b-ITU-T G.8151]</w:delText>
        </w:r>
        <w:r w:rsidRPr="007535F4" w:rsidDel="001F1561">
          <w:delText>.</w:delText>
        </w:r>
      </w:del>
    </w:p>
    <w:p w14:paraId="37562B1D" w14:textId="77777777" w:rsidR="001C2573" w:rsidRPr="007535F4" w:rsidRDefault="001C2573" w:rsidP="001C2573">
      <w:pPr>
        <w:pStyle w:val="Headingb"/>
      </w:pPr>
      <w:r>
        <w:t>3.1.90</w:t>
      </w:r>
      <w:r>
        <w:tab/>
      </w:r>
      <w:r w:rsidRPr="007535F4">
        <w:t>restoration</w:t>
      </w:r>
      <w:r w:rsidRPr="002942D3">
        <w:rPr>
          <w:b w:val="0"/>
          <w:lang w:val="en-US"/>
        </w:rPr>
        <w:t>:</w:t>
      </w:r>
      <w:r>
        <w:rPr>
          <w:b w:val="0"/>
          <w:lang w:val="en-US"/>
        </w:rPr>
        <w:t xml:space="preserve"> </w:t>
      </w:r>
      <w:r w:rsidRPr="002942D3">
        <w:rPr>
          <w:b w:val="0"/>
        </w:rPr>
        <w:t>[ITU-T G.808]</w:t>
      </w:r>
    </w:p>
    <w:p w14:paraId="7FC0C276" w14:textId="77777777" w:rsidR="001C2573" w:rsidRPr="007535F4" w:rsidRDefault="001C2573" w:rsidP="001C2573">
      <w:pPr>
        <w:pStyle w:val="Note"/>
        <w:rPr>
          <w:lang w:eastAsia="ja-JP"/>
        </w:rPr>
      </w:pPr>
      <w:r w:rsidRPr="007535F4">
        <w:rPr>
          <w:lang w:eastAsia="ja-JP"/>
        </w:rPr>
        <w:t xml:space="preserve">NOTE – Restoration </w:t>
      </w:r>
      <w:proofErr w:type="gramStart"/>
      <w:r w:rsidRPr="007535F4">
        <w:rPr>
          <w:lang w:eastAsia="ja-JP"/>
        </w:rPr>
        <w:t xml:space="preserve">is </w:t>
      </w:r>
      <w:r w:rsidRPr="0046108C">
        <w:t>referred</w:t>
      </w:r>
      <w:proofErr w:type="gramEnd"/>
      <w:r w:rsidRPr="007535F4">
        <w:rPr>
          <w:lang w:eastAsia="ja-JP"/>
        </w:rPr>
        <w:t xml:space="preserve"> to in [b-ITU-T G.8110.1].</w:t>
      </w:r>
    </w:p>
    <w:p w14:paraId="20F11B49" w14:textId="6D506FD2" w:rsidR="001C2573" w:rsidRPr="007535F4" w:rsidDel="001F1561" w:rsidRDefault="001C2573" w:rsidP="001C2573">
      <w:pPr>
        <w:pStyle w:val="Headingb"/>
        <w:rPr>
          <w:del w:id="272" w:author="Yuji Tochio" w:date="2018-10-12T17:27:00Z"/>
        </w:rPr>
      </w:pPr>
      <w:del w:id="273" w:author="Yuji Tochio" w:date="2018-10-12T17:27:00Z">
        <w:r w:rsidDel="001F1561">
          <w:delText>3.1.91</w:delText>
        </w:r>
        <w:r w:rsidDel="001F1561">
          <w:tab/>
        </w:r>
        <w:r w:rsidRPr="007535F4" w:rsidDel="001F1561">
          <w:delText>revertive (protection) operation</w:delText>
        </w:r>
        <w:r w:rsidRPr="002942D3" w:rsidDel="001F1561">
          <w:rPr>
            <w:b w:val="0"/>
            <w:lang w:val="en-US"/>
          </w:rPr>
          <w:delText>:</w:delText>
        </w:r>
        <w:r w:rsidDel="001F1561">
          <w:rPr>
            <w:b w:val="0"/>
            <w:lang w:val="en-US"/>
          </w:rPr>
          <w:delText xml:space="preserve"> </w:delText>
        </w:r>
        <w:r w:rsidRPr="002942D3" w:rsidDel="001F1561">
          <w:rPr>
            <w:b w:val="0"/>
          </w:rPr>
          <w:delText>[ITU-T G.808]</w:delText>
        </w:r>
      </w:del>
    </w:p>
    <w:p w14:paraId="5CB08115" w14:textId="1A70DB1D" w:rsidR="001C2573" w:rsidRPr="007535F4" w:rsidDel="001F1561" w:rsidRDefault="001C2573" w:rsidP="001C2573">
      <w:pPr>
        <w:pStyle w:val="Note"/>
        <w:rPr>
          <w:del w:id="274" w:author="Yuji Tochio" w:date="2018-10-12T17:27:00Z"/>
          <w:lang w:eastAsia="ja-JP"/>
        </w:rPr>
      </w:pPr>
      <w:del w:id="275" w:author="Yuji Tochio" w:date="2018-10-12T17:27:00Z">
        <w:r w:rsidRPr="007535F4" w:rsidDel="001F1561">
          <w:rPr>
            <w:lang w:eastAsia="ja-JP"/>
          </w:rPr>
          <w:delText>NOTE – revertive (protection) operation is referred to in [ITU-T G.8131].</w:delText>
        </w:r>
      </w:del>
    </w:p>
    <w:p w14:paraId="7A54D9FE" w14:textId="3B7B38FD" w:rsidR="001C2573" w:rsidRPr="007535F4" w:rsidDel="001F1561" w:rsidRDefault="001C2573" w:rsidP="001C2573">
      <w:pPr>
        <w:pStyle w:val="Headingb"/>
        <w:rPr>
          <w:del w:id="276" w:author="Yuji Tochio" w:date="2018-10-12T17:27:00Z"/>
        </w:rPr>
      </w:pPr>
      <w:del w:id="277" w:author="Yuji Tochio" w:date="2018-10-12T17:27:00Z">
        <w:r w:rsidDel="001F1561">
          <w:delText>3.1.92</w:delText>
        </w:r>
        <w:r w:rsidDel="001F1561">
          <w:tab/>
        </w:r>
        <w:r w:rsidRPr="007535F4" w:rsidDel="001F1561">
          <w:delText>selector</w:delText>
        </w:r>
        <w:r w:rsidRPr="002942D3" w:rsidDel="001F1561">
          <w:rPr>
            <w:b w:val="0"/>
            <w:lang w:val="en-US"/>
          </w:rPr>
          <w:delText>:</w:delText>
        </w:r>
        <w:r w:rsidDel="001F1561">
          <w:rPr>
            <w:b w:val="0"/>
            <w:lang w:val="en-US"/>
          </w:rPr>
          <w:delText xml:space="preserve"> </w:delText>
        </w:r>
        <w:r w:rsidRPr="002942D3" w:rsidDel="001F1561">
          <w:rPr>
            <w:b w:val="0"/>
          </w:rPr>
          <w:delText>[ITU-T G.808]</w:delText>
        </w:r>
      </w:del>
    </w:p>
    <w:p w14:paraId="243BDD89" w14:textId="014611DD" w:rsidR="001C2573" w:rsidRPr="007535F4" w:rsidDel="001F1561" w:rsidRDefault="001C2573" w:rsidP="001C2573">
      <w:pPr>
        <w:pStyle w:val="Note"/>
        <w:rPr>
          <w:del w:id="278" w:author="Yuji Tochio" w:date="2018-10-12T17:27:00Z"/>
          <w:lang w:eastAsia="ja-JP"/>
        </w:rPr>
      </w:pPr>
      <w:del w:id="279" w:author="Yuji Tochio" w:date="2018-10-12T17:27:00Z">
        <w:r w:rsidRPr="007535F4" w:rsidDel="001F1561">
          <w:rPr>
            <w:lang w:eastAsia="ja-JP"/>
          </w:rPr>
          <w:delText>NOTE – selector is referred to in [ITU-T G.8131].</w:delText>
        </w:r>
      </w:del>
    </w:p>
    <w:p w14:paraId="27AE98C7" w14:textId="35793909" w:rsidR="001C2573" w:rsidRPr="007535F4" w:rsidDel="001F1561" w:rsidRDefault="001C2573" w:rsidP="001C2573">
      <w:pPr>
        <w:pStyle w:val="Headingb"/>
        <w:rPr>
          <w:del w:id="280" w:author="Yuji Tochio" w:date="2018-10-12T17:27:00Z"/>
        </w:rPr>
      </w:pPr>
      <w:del w:id="281" w:author="Yuji Tochio" w:date="2018-10-12T17:27:00Z">
        <w:r w:rsidDel="001F1561">
          <w:delText>3.1.93</w:delText>
        </w:r>
        <w:r w:rsidDel="001F1561">
          <w:tab/>
        </w:r>
        <w:r w:rsidRPr="007535F4" w:rsidDel="001F1561">
          <w:delText>selector bridge</w:delText>
        </w:r>
        <w:r w:rsidRPr="002942D3" w:rsidDel="001F1561">
          <w:rPr>
            <w:b w:val="0"/>
            <w:lang w:val="en-US"/>
          </w:rPr>
          <w:delText>:</w:delText>
        </w:r>
        <w:r w:rsidDel="001F1561">
          <w:rPr>
            <w:b w:val="0"/>
            <w:lang w:val="en-US"/>
          </w:rPr>
          <w:delText xml:space="preserve"> </w:delText>
        </w:r>
        <w:r w:rsidRPr="002942D3" w:rsidDel="001F1561">
          <w:rPr>
            <w:b w:val="0"/>
          </w:rPr>
          <w:delText>[ITU-T G.808]</w:delText>
        </w:r>
      </w:del>
    </w:p>
    <w:p w14:paraId="7027D31F" w14:textId="068DF081" w:rsidR="001C2573" w:rsidRPr="007535F4" w:rsidDel="001F1561" w:rsidRDefault="001C2573" w:rsidP="001C2573">
      <w:pPr>
        <w:pStyle w:val="Note"/>
        <w:rPr>
          <w:del w:id="282" w:author="Yuji Tochio" w:date="2018-10-12T17:27:00Z"/>
          <w:lang w:eastAsia="ja-JP"/>
        </w:rPr>
      </w:pPr>
      <w:del w:id="283" w:author="Yuji Tochio" w:date="2018-10-12T17:27:00Z">
        <w:r w:rsidRPr="007535F4" w:rsidDel="001F1561">
          <w:rPr>
            <w:lang w:eastAsia="ja-JP"/>
          </w:rPr>
          <w:delText>NOTE – selector bridge is referred to in [ITU-T G.8131].</w:delText>
        </w:r>
      </w:del>
    </w:p>
    <w:p w14:paraId="42DB3B61" w14:textId="5BE58447" w:rsidR="001C2573" w:rsidRPr="007535F4" w:rsidDel="001F1561" w:rsidRDefault="001C2573" w:rsidP="001C2573">
      <w:pPr>
        <w:pStyle w:val="Headingb"/>
        <w:rPr>
          <w:del w:id="284" w:author="Yuji Tochio" w:date="2018-10-12T17:27:00Z"/>
        </w:rPr>
      </w:pPr>
      <w:del w:id="285" w:author="Yuji Tochio" w:date="2018-10-12T17:27:00Z">
        <w:r w:rsidDel="001F1561">
          <w:delText>3.1.94</w:delText>
        </w:r>
        <w:r w:rsidDel="001F1561">
          <w:tab/>
        </w:r>
        <w:r w:rsidRPr="007535F4" w:rsidDel="001F1561">
          <w:delText>signal</w:delText>
        </w:r>
        <w:r w:rsidRPr="002942D3" w:rsidDel="001F1561">
          <w:rPr>
            <w:b w:val="0"/>
            <w:lang w:val="en-US"/>
          </w:rPr>
          <w:delText>:</w:delText>
        </w:r>
        <w:r w:rsidDel="001F1561">
          <w:rPr>
            <w:b w:val="0"/>
            <w:lang w:val="en-US"/>
          </w:rPr>
          <w:delText xml:space="preserve"> </w:delText>
        </w:r>
        <w:r w:rsidRPr="002942D3" w:rsidDel="001F1561">
          <w:rPr>
            <w:b w:val="0"/>
          </w:rPr>
          <w:delText>[ITU-T G.808]</w:delText>
        </w:r>
      </w:del>
    </w:p>
    <w:p w14:paraId="6F81E076" w14:textId="0781E765" w:rsidR="001C2573" w:rsidRPr="007535F4" w:rsidDel="001F1561" w:rsidRDefault="001C2573" w:rsidP="001C2573">
      <w:pPr>
        <w:pStyle w:val="Note"/>
        <w:rPr>
          <w:del w:id="286" w:author="Yuji Tochio" w:date="2018-10-12T17:27:00Z"/>
          <w:lang w:eastAsia="ja-JP"/>
        </w:rPr>
      </w:pPr>
      <w:del w:id="287" w:author="Yuji Tochio" w:date="2018-10-12T17:27:00Z">
        <w:r w:rsidRPr="007535F4" w:rsidDel="001F1561">
          <w:rPr>
            <w:lang w:eastAsia="ja-JP"/>
          </w:rPr>
          <w:delText>NOTE – signal is referred to in [ITU-T G.8131].</w:delText>
        </w:r>
      </w:del>
    </w:p>
    <w:p w14:paraId="648D021B" w14:textId="1D211B8D" w:rsidR="001C2573" w:rsidRPr="00103A7E" w:rsidDel="001F1561" w:rsidRDefault="001C2573" w:rsidP="001C2573">
      <w:pPr>
        <w:pStyle w:val="Headingb"/>
        <w:rPr>
          <w:del w:id="288" w:author="Yuji Tochio" w:date="2018-10-12T17:27:00Z"/>
          <w:lang w:val="fr-CH"/>
        </w:rPr>
      </w:pPr>
      <w:del w:id="289" w:author="Yuji Tochio" w:date="2018-10-12T17:27:00Z">
        <w:r w:rsidRPr="00227B98" w:rsidDel="001F1561">
          <w:rPr>
            <w:lang w:val="fr-CH"/>
          </w:rPr>
          <w:delText>3.1.</w:delText>
        </w:r>
        <w:r w:rsidDel="001F1561">
          <w:rPr>
            <w:lang w:val="fr-CH"/>
          </w:rPr>
          <w:delText>95</w:delText>
        </w:r>
        <w:r w:rsidRPr="00227B98" w:rsidDel="001F1561">
          <w:rPr>
            <w:lang w:val="fr-CH"/>
          </w:rPr>
          <w:tab/>
        </w:r>
        <w:r w:rsidRPr="00103A7E" w:rsidDel="001F1561">
          <w:rPr>
            <w:lang w:val="fr-CH"/>
          </w:rPr>
          <w:delText>signal degrade (SD)</w:delText>
        </w:r>
        <w:r w:rsidRPr="00103A7E" w:rsidDel="001F1561">
          <w:rPr>
            <w:b w:val="0"/>
            <w:lang w:val="fr-CH"/>
          </w:rPr>
          <w:delText>:</w:delText>
        </w:r>
        <w:r w:rsidRPr="00103A7E" w:rsidDel="001F1561">
          <w:rPr>
            <w:lang w:val="fr-CH"/>
          </w:rPr>
          <w:delText xml:space="preserve"> </w:delText>
        </w:r>
        <w:r w:rsidRPr="00103A7E" w:rsidDel="001F1561">
          <w:rPr>
            <w:b w:val="0"/>
            <w:lang w:val="fr-CH"/>
          </w:rPr>
          <w:delText>[ITU-T G.806]</w:delText>
        </w:r>
      </w:del>
    </w:p>
    <w:p w14:paraId="1096ADBD" w14:textId="50260958" w:rsidR="001C2573" w:rsidRPr="007535F4" w:rsidDel="001F1561" w:rsidRDefault="001C2573" w:rsidP="001C2573">
      <w:pPr>
        <w:pStyle w:val="Note"/>
        <w:rPr>
          <w:del w:id="290" w:author="Yuji Tochio" w:date="2018-10-12T17:27:00Z"/>
          <w:lang w:eastAsia="ja-JP"/>
        </w:rPr>
      </w:pPr>
      <w:del w:id="291" w:author="Yuji Tochio" w:date="2018-10-12T17:27:00Z">
        <w:r w:rsidRPr="007535F4" w:rsidDel="001F1561">
          <w:rPr>
            <w:lang w:eastAsia="ja-JP"/>
          </w:rPr>
          <w:delText>NOTE – signal degrade (SD) is referred to in [ITU-T G.8131]</w:delText>
        </w:r>
        <w:r w:rsidRPr="007535F4" w:rsidDel="001F1561">
          <w:delText>.</w:delText>
        </w:r>
      </w:del>
    </w:p>
    <w:p w14:paraId="7F93DCA9" w14:textId="3B47743C" w:rsidR="001C2573" w:rsidRPr="00103A7E" w:rsidDel="001F1561" w:rsidRDefault="001C2573" w:rsidP="001C2573">
      <w:pPr>
        <w:pStyle w:val="Headingb"/>
        <w:rPr>
          <w:del w:id="292" w:author="Yuji Tochio" w:date="2018-10-12T17:27:00Z"/>
          <w:lang w:val="fr-CH"/>
        </w:rPr>
      </w:pPr>
      <w:del w:id="293" w:author="Yuji Tochio" w:date="2018-10-12T17:27:00Z">
        <w:r w:rsidRPr="00227B98" w:rsidDel="001F1561">
          <w:rPr>
            <w:lang w:val="fr-CH"/>
          </w:rPr>
          <w:delText>3.1.</w:delText>
        </w:r>
        <w:r w:rsidDel="001F1561">
          <w:rPr>
            <w:lang w:val="fr-CH"/>
          </w:rPr>
          <w:delText>96</w:delText>
        </w:r>
        <w:r w:rsidRPr="00227B98" w:rsidDel="001F1561">
          <w:rPr>
            <w:lang w:val="fr-CH"/>
          </w:rPr>
          <w:tab/>
        </w:r>
        <w:r w:rsidRPr="00103A7E" w:rsidDel="001F1561">
          <w:rPr>
            <w:lang w:val="fr-CH"/>
          </w:rPr>
          <w:delText>signal fail (SF)</w:delText>
        </w:r>
        <w:r w:rsidRPr="00103A7E" w:rsidDel="001F1561">
          <w:rPr>
            <w:b w:val="0"/>
            <w:lang w:val="fr-CH"/>
          </w:rPr>
          <w:delText>:</w:delText>
        </w:r>
        <w:r w:rsidRPr="00103A7E" w:rsidDel="001F1561">
          <w:rPr>
            <w:lang w:val="fr-CH"/>
          </w:rPr>
          <w:delText xml:space="preserve"> </w:delText>
        </w:r>
        <w:r w:rsidRPr="00103A7E" w:rsidDel="001F1561">
          <w:rPr>
            <w:b w:val="0"/>
            <w:lang w:val="fr-CH"/>
          </w:rPr>
          <w:delText>[ITU-T G.806]</w:delText>
        </w:r>
      </w:del>
    </w:p>
    <w:p w14:paraId="668537A7" w14:textId="34130F5C" w:rsidR="001C2573" w:rsidDel="001F1561" w:rsidRDefault="001C2573" w:rsidP="001C2573">
      <w:pPr>
        <w:pStyle w:val="Note"/>
        <w:rPr>
          <w:del w:id="294" w:author="Yuji Tochio" w:date="2018-10-12T17:27:00Z"/>
        </w:rPr>
      </w:pPr>
      <w:del w:id="295" w:author="Yuji Tochio" w:date="2018-10-12T17:27:00Z">
        <w:r w:rsidRPr="007535F4" w:rsidDel="001F1561">
          <w:rPr>
            <w:lang w:eastAsia="ja-JP"/>
          </w:rPr>
          <w:delText>NOTE – signal fail (SF) is referred to in [ITU-T G.8131]</w:delText>
        </w:r>
        <w:r w:rsidRPr="007535F4" w:rsidDel="001F1561">
          <w:delText>.</w:delText>
        </w:r>
      </w:del>
    </w:p>
    <w:p w14:paraId="1FB4F00A" w14:textId="5480A93B" w:rsidR="001C2573" w:rsidRPr="00D21F72" w:rsidDel="001F1561" w:rsidRDefault="001C2573" w:rsidP="001C2573">
      <w:pPr>
        <w:pStyle w:val="Headingb"/>
        <w:rPr>
          <w:del w:id="296" w:author="Yuji Tochio" w:date="2018-10-12T17:27:00Z"/>
        </w:rPr>
      </w:pPr>
      <w:del w:id="297" w:author="Yuji Tochio" w:date="2018-10-12T17:27:00Z">
        <w:r w:rsidDel="001F1561">
          <w:delText>3.1.97</w:delText>
        </w:r>
        <w:r w:rsidDel="001F1561">
          <w:tab/>
        </w:r>
        <w:r w:rsidRPr="00D21F72" w:rsidDel="001F1561">
          <w:delText>single-ended</w:delText>
        </w:r>
        <w:r w:rsidRPr="00D21F72" w:rsidDel="001F1561">
          <w:rPr>
            <w:b w:val="0"/>
          </w:rPr>
          <w:delText>: [ITU</w:delText>
        </w:r>
        <w:r w:rsidRPr="00D21F72" w:rsidDel="001F1561">
          <w:rPr>
            <w:b w:val="0"/>
          </w:rPr>
          <w:noBreakHyphen/>
          <w:delText>T G.8001]</w:delText>
        </w:r>
      </w:del>
    </w:p>
    <w:p w14:paraId="7B697876" w14:textId="18CA38FB" w:rsidR="001C2573" w:rsidRPr="00AA5883" w:rsidDel="001F1561" w:rsidRDefault="001C2573" w:rsidP="001C2573">
      <w:pPr>
        <w:pStyle w:val="Note"/>
        <w:rPr>
          <w:del w:id="298" w:author="Yuji Tochio" w:date="2018-10-12T17:27:00Z"/>
          <w:lang w:eastAsia="ja-JP"/>
        </w:rPr>
      </w:pPr>
      <w:del w:id="299" w:author="Yuji Tochio" w:date="2018-10-12T17:27:00Z">
        <w:r w:rsidRPr="00D21F72" w:rsidDel="001F1561">
          <w:rPr>
            <w:lang w:eastAsia="ja-JP"/>
          </w:rPr>
          <w:delText>NOTE – Single-ended is referred to in [b-ITU-T G.8152]</w:delText>
        </w:r>
        <w:r w:rsidRPr="00D21F72" w:rsidDel="001F1561">
          <w:delText>.</w:delText>
        </w:r>
      </w:del>
    </w:p>
    <w:p w14:paraId="183F35FD" w14:textId="2170273C" w:rsidR="001C2573" w:rsidRPr="00BB5272" w:rsidDel="001F1561" w:rsidRDefault="001C2573" w:rsidP="001C2573">
      <w:pPr>
        <w:pStyle w:val="Headingb"/>
        <w:rPr>
          <w:del w:id="300" w:author="Yuji Tochio" w:date="2018-10-12T17:27:00Z"/>
        </w:rPr>
      </w:pPr>
      <w:del w:id="301" w:author="Yuji Tochio" w:date="2018-10-12T17:27:00Z">
        <w:r w:rsidRPr="00BB5272" w:rsidDel="001F1561">
          <w:delText>3.1.98</w:delText>
        </w:r>
        <w:r w:rsidRPr="00BB5272" w:rsidDel="001F1561">
          <w:tab/>
          <w:delText>standby transport entity</w:delText>
        </w:r>
        <w:r w:rsidRPr="00BB5272" w:rsidDel="001F1561">
          <w:rPr>
            <w:b w:val="0"/>
          </w:rPr>
          <w:delText>: [ITU-T G.808]</w:delText>
        </w:r>
      </w:del>
    </w:p>
    <w:p w14:paraId="4C06ECC6" w14:textId="669DE197" w:rsidR="001C2573" w:rsidRPr="007535F4" w:rsidDel="001F1561" w:rsidRDefault="001C2573" w:rsidP="001C2573">
      <w:pPr>
        <w:pStyle w:val="Note"/>
        <w:rPr>
          <w:del w:id="302" w:author="Yuji Tochio" w:date="2018-10-12T17:27:00Z"/>
          <w:lang w:eastAsia="ja-JP"/>
        </w:rPr>
      </w:pPr>
      <w:del w:id="303" w:author="Yuji Tochio" w:date="2018-10-12T17:27:00Z">
        <w:r w:rsidRPr="007535F4" w:rsidDel="001F1561">
          <w:rPr>
            <w:lang w:eastAsia="ja-JP"/>
          </w:rPr>
          <w:delText>NOTE – standby transport entity is referred to in [ITU-T G.8131].</w:delText>
        </w:r>
      </w:del>
    </w:p>
    <w:p w14:paraId="40B634CE" w14:textId="77777777" w:rsidR="001C2573" w:rsidRPr="007535F4" w:rsidRDefault="001C2573" w:rsidP="001C2573">
      <w:pPr>
        <w:pStyle w:val="Headingb"/>
      </w:pPr>
      <w:r>
        <w:lastRenderedPageBreak/>
        <w:t>3.1.99</w:t>
      </w:r>
      <w:r>
        <w:tab/>
      </w:r>
      <w:r w:rsidRPr="007535F4">
        <w:t>sublayer</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2914AA9D" w14:textId="77777777" w:rsidR="001C2573" w:rsidRPr="007535F4" w:rsidRDefault="001C2573" w:rsidP="001C2573">
      <w:pPr>
        <w:pStyle w:val="Note"/>
      </w:pPr>
      <w:r w:rsidRPr="007535F4">
        <w:rPr>
          <w:lang w:eastAsia="ja-JP"/>
        </w:rPr>
        <w:t xml:space="preserve">NOTE – Sublayer </w:t>
      </w:r>
      <w:proofErr w:type="gramStart"/>
      <w:r w:rsidRPr="007535F4">
        <w:rPr>
          <w:lang w:eastAsia="ja-JP"/>
        </w:rPr>
        <w:t>is referred</w:t>
      </w:r>
      <w:proofErr w:type="gramEnd"/>
      <w:r w:rsidRPr="007535F4">
        <w:rPr>
          <w:lang w:eastAsia="ja-JP"/>
        </w:rPr>
        <w:t xml:space="preserve"> to in [b-ITU-T G.8110.1]</w:t>
      </w:r>
      <w:r w:rsidRPr="007535F4">
        <w:t>.</w:t>
      </w:r>
    </w:p>
    <w:p w14:paraId="18E21278" w14:textId="77777777" w:rsidR="001C2573" w:rsidRPr="007535F4" w:rsidRDefault="001C2573" w:rsidP="001C2573">
      <w:pPr>
        <w:pStyle w:val="Headingb"/>
      </w:pPr>
      <w:r>
        <w:t>3.1.100</w:t>
      </w:r>
      <w:r>
        <w:tab/>
      </w:r>
      <w:r w:rsidRPr="007535F4">
        <w:t>subnetwork</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33EB395F" w14:textId="184C2369" w:rsidR="001C2573" w:rsidRPr="007535F4" w:rsidRDefault="001C2573" w:rsidP="001C2573">
      <w:pPr>
        <w:pStyle w:val="Note"/>
      </w:pPr>
      <w:r w:rsidRPr="007535F4">
        <w:rPr>
          <w:lang w:eastAsia="ja-JP"/>
        </w:rPr>
        <w:t xml:space="preserve">NOTE – Subnetwork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304" w:author="Yuji Tochio" w:date="2018-10-12T17:27:00Z">
        <w:r w:rsidDel="001F1561">
          <w:rPr>
            <w:lang w:eastAsia="ja-JP"/>
          </w:rPr>
          <w:delText>,</w:delText>
        </w:r>
        <w:r w:rsidRPr="007535F4" w:rsidDel="001F1561">
          <w:rPr>
            <w:lang w:eastAsia="ja-JP"/>
          </w:rPr>
          <w:delText xml:space="preserve"> [b-ITU-T G.8121], [b-ITU-T G.8121.1] </w:delText>
        </w:r>
        <w:r w:rsidDel="001F1561">
          <w:rPr>
            <w:lang w:eastAsia="ja-JP"/>
          </w:rPr>
          <w:delText xml:space="preserve">and </w:delText>
        </w:r>
        <w:r w:rsidRPr="007535F4" w:rsidDel="001F1561">
          <w:rPr>
            <w:lang w:eastAsia="ja-JP"/>
          </w:rPr>
          <w:delText>[b</w:delText>
        </w:r>
        <w:r w:rsidDel="001F1561">
          <w:rPr>
            <w:lang w:eastAsia="ja-JP"/>
          </w:rPr>
          <w:noBreakHyphen/>
        </w:r>
        <w:r w:rsidRPr="007535F4" w:rsidDel="001F1561">
          <w:rPr>
            <w:lang w:eastAsia="ja-JP"/>
          </w:rPr>
          <w:delText>ITU-T G.8121.2]</w:delText>
        </w:r>
      </w:del>
      <w:r w:rsidRPr="007535F4">
        <w:t>.</w:t>
      </w:r>
    </w:p>
    <w:p w14:paraId="6204B8B1" w14:textId="77777777" w:rsidR="001C2573" w:rsidRPr="007535F4" w:rsidRDefault="001C2573" w:rsidP="001C2573">
      <w:pPr>
        <w:pStyle w:val="Headingb"/>
      </w:pPr>
      <w:r>
        <w:t>3.1.101</w:t>
      </w:r>
      <w:r>
        <w:tab/>
      </w:r>
      <w:r w:rsidRPr="007535F4">
        <w:t>subnetwork connection</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6A2E4D91" w14:textId="6B53B975" w:rsidR="001C2573" w:rsidRDefault="001C2573" w:rsidP="001C2573">
      <w:pPr>
        <w:pStyle w:val="Note"/>
      </w:pPr>
      <w:r w:rsidRPr="007535F4">
        <w:rPr>
          <w:lang w:eastAsia="ja-JP"/>
        </w:rPr>
        <w:t xml:space="preserve">NOTE – Subnetwork connection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305" w:author="Yuji Tochio" w:date="2018-10-12T17:27:00Z">
        <w:r w:rsidDel="001F1561">
          <w:rPr>
            <w:lang w:eastAsia="ja-JP"/>
          </w:rPr>
          <w:delText>, [b-ITU-T G.8121], [b</w:delText>
        </w:r>
        <w:r w:rsidDel="001F1561">
          <w:rPr>
            <w:lang w:eastAsia="ja-JP"/>
          </w:rPr>
          <w:noBreakHyphen/>
        </w:r>
        <w:r w:rsidRPr="007535F4" w:rsidDel="001F1561">
          <w:rPr>
            <w:lang w:eastAsia="ja-JP"/>
          </w:rPr>
          <w:delText>ITU</w:delText>
        </w:r>
        <w:r w:rsidDel="001F1561">
          <w:rPr>
            <w:lang w:eastAsia="ja-JP"/>
          </w:rPr>
          <w:noBreakHyphen/>
        </w:r>
        <w:r w:rsidRPr="007535F4" w:rsidDel="001F1561">
          <w:rPr>
            <w:lang w:eastAsia="ja-JP"/>
          </w:rPr>
          <w:delText>T</w:delText>
        </w:r>
        <w:r w:rsidDel="001F1561">
          <w:rPr>
            <w:lang w:eastAsia="ja-JP"/>
          </w:rPr>
          <w:delText> </w:delText>
        </w:r>
        <w:r w:rsidRPr="007535F4" w:rsidDel="001F1561">
          <w:rPr>
            <w:lang w:eastAsia="ja-JP"/>
          </w:rPr>
          <w:delText xml:space="preserve">G.8121.1] </w:delText>
        </w:r>
        <w:r w:rsidDel="001F1561">
          <w:rPr>
            <w:lang w:eastAsia="ja-JP"/>
          </w:rPr>
          <w:delText xml:space="preserve">and </w:delText>
        </w:r>
        <w:r w:rsidRPr="007535F4" w:rsidDel="001F1561">
          <w:rPr>
            <w:lang w:eastAsia="ja-JP"/>
          </w:rPr>
          <w:delText>[b</w:delText>
        </w:r>
        <w:r w:rsidRPr="007535F4" w:rsidDel="001F1561">
          <w:rPr>
            <w:lang w:eastAsia="ja-JP"/>
          </w:rPr>
          <w:noBreakHyphen/>
          <w:delText>ITU</w:delText>
        </w:r>
        <w:r w:rsidRPr="007535F4" w:rsidDel="001F1561">
          <w:rPr>
            <w:lang w:eastAsia="ja-JP"/>
          </w:rPr>
          <w:noBreakHyphen/>
          <w:delText>T G.8121.2]</w:delText>
        </w:r>
      </w:del>
      <w:r w:rsidRPr="007535F4">
        <w:t>.</w:t>
      </w:r>
    </w:p>
    <w:p w14:paraId="0D62A9C4" w14:textId="11970E6D" w:rsidR="001C2573" w:rsidRPr="007535F4" w:rsidDel="001F1561" w:rsidRDefault="001C2573" w:rsidP="001C2573">
      <w:pPr>
        <w:pStyle w:val="Headingb"/>
        <w:rPr>
          <w:del w:id="306" w:author="Yuji Tochio" w:date="2018-10-12T17:28:00Z"/>
        </w:rPr>
      </w:pPr>
      <w:del w:id="307" w:author="Yuji Tochio" w:date="2018-10-12T17:28:00Z">
        <w:r w:rsidDel="001F1561">
          <w:delText>3.1.102</w:delText>
        </w:r>
        <w:r w:rsidDel="001F1561">
          <w:tab/>
        </w:r>
        <w:r w:rsidRPr="007535F4" w:rsidDel="001F1561">
          <w:delText>subnetwork connection protection</w:delText>
        </w:r>
        <w:r w:rsidRPr="002942D3" w:rsidDel="001F1561">
          <w:rPr>
            <w:b w:val="0"/>
            <w:lang w:val="en-US"/>
          </w:rPr>
          <w:delText>:</w:delText>
        </w:r>
        <w:r w:rsidDel="001F1561">
          <w:rPr>
            <w:b w:val="0"/>
            <w:lang w:val="en-US"/>
          </w:rPr>
          <w:delText xml:space="preserve"> </w:delText>
        </w:r>
        <w:r w:rsidRPr="002942D3" w:rsidDel="001F1561">
          <w:rPr>
            <w:b w:val="0"/>
          </w:rPr>
          <w:delText>[ITU-T G.808]</w:delText>
        </w:r>
      </w:del>
    </w:p>
    <w:p w14:paraId="1D1781DF" w14:textId="6B1120A5" w:rsidR="001C2573" w:rsidRPr="007535F4" w:rsidDel="001F1561" w:rsidRDefault="001C2573" w:rsidP="001C2573">
      <w:pPr>
        <w:pStyle w:val="Note"/>
        <w:rPr>
          <w:del w:id="308" w:author="Yuji Tochio" w:date="2018-10-12T17:28:00Z"/>
          <w:lang w:eastAsia="ja-JP"/>
        </w:rPr>
      </w:pPr>
      <w:del w:id="309" w:author="Yuji Tochio" w:date="2018-10-12T17:28:00Z">
        <w:r w:rsidRPr="007535F4" w:rsidDel="001F1561">
          <w:rPr>
            <w:lang w:eastAsia="ja-JP"/>
          </w:rPr>
          <w:delText>NOTE – subnetwork connection protection is referred to in [ITU-T G.8131].</w:delText>
        </w:r>
      </w:del>
    </w:p>
    <w:p w14:paraId="29DE0E4C" w14:textId="71F21BB6" w:rsidR="001C2573" w:rsidRPr="007535F4" w:rsidDel="001F1561" w:rsidRDefault="001C2573" w:rsidP="001C2573">
      <w:pPr>
        <w:pStyle w:val="Headingb"/>
        <w:rPr>
          <w:del w:id="310" w:author="Yuji Tochio" w:date="2018-10-12T17:28:00Z"/>
        </w:rPr>
      </w:pPr>
      <w:del w:id="311" w:author="Yuji Tochio" w:date="2018-10-12T17:28:00Z">
        <w:r w:rsidDel="001F1561">
          <w:delText>3.1.103</w:delText>
        </w:r>
        <w:r w:rsidDel="001F1561">
          <w:tab/>
        </w:r>
        <w:r w:rsidRPr="007535F4" w:rsidDel="001F1561">
          <w:delText>switch</w:delText>
        </w:r>
        <w:r w:rsidRPr="002942D3" w:rsidDel="001F1561">
          <w:rPr>
            <w:b w:val="0"/>
            <w:lang w:val="en-US"/>
          </w:rPr>
          <w:delText>:</w:delText>
        </w:r>
        <w:r w:rsidDel="001F1561">
          <w:rPr>
            <w:b w:val="0"/>
            <w:lang w:val="en-US"/>
          </w:rPr>
          <w:delText xml:space="preserve"> </w:delText>
        </w:r>
        <w:r w:rsidRPr="002942D3" w:rsidDel="001F1561">
          <w:rPr>
            <w:b w:val="0"/>
          </w:rPr>
          <w:delText>[ITU-T G.808]</w:delText>
        </w:r>
      </w:del>
    </w:p>
    <w:p w14:paraId="46D73B9F" w14:textId="4B58D13A" w:rsidR="001C2573" w:rsidRPr="007535F4" w:rsidDel="001F1561" w:rsidRDefault="001C2573" w:rsidP="001C2573">
      <w:pPr>
        <w:pStyle w:val="Note"/>
        <w:rPr>
          <w:del w:id="312" w:author="Yuji Tochio" w:date="2018-10-12T17:28:00Z"/>
          <w:lang w:eastAsia="ja-JP"/>
        </w:rPr>
      </w:pPr>
      <w:del w:id="313" w:author="Yuji Tochio" w:date="2018-10-12T17:28:00Z">
        <w:r w:rsidRPr="007535F4" w:rsidDel="001F1561">
          <w:rPr>
            <w:lang w:eastAsia="ja-JP"/>
          </w:rPr>
          <w:delText>NOTE – switch is referred to in [ITU-T G.8131].</w:delText>
        </w:r>
      </w:del>
    </w:p>
    <w:p w14:paraId="4A171D93" w14:textId="77777777" w:rsidR="001C2573" w:rsidRPr="00BB5272" w:rsidRDefault="001C2573" w:rsidP="001C2573">
      <w:pPr>
        <w:pStyle w:val="Headingb"/>
        <w:rPr>
          <w:lang w:val="fr-CH"/>
        </w:rPr>
      </w:pPr>
      <w:r w:rsidRPr="00BB5272">
        <w:rPr>
          <w:lang w:val="fr-CH"/>
        </w:rPr>
        <w:t>3.1.104</w:t>
      </w:r>
      <w:r w:rsidRPr="00BB5272">
        <w:rPr>
          <w:lang w:val="fr-CH"/>
        </w:rPr>
        <w:tab/>
        <w:t xml:space="preserve">tandem </w:t>
      </w:r>
      <w:proofErr w:type="spellStart"/>
      <w:r w:rsidRPr="00BB5272">
        <w:rPr>
          <w:lang w:val="fr-CH"/>
        </w:rPr>
        <w:t>connection</w:t>
      </w:r>
      <w:proofErr w:type="spellEnd"/>
      <w:r w:rsidRPr="00BB5272">
        <w:rPr>
          <w:b w:val="0"/>
          <w:lang w:val="fr-CH"/>
        </w:rPr>
        <w:t xml:space="preserve"> [ITU-T G.805]</w:t>
      </w:r>
    </w:p>
    <w:p w14:paraId="73D66FEF" w14:textId="77777777" w:rsidR="001C2573" w:rsidRPr="007535F4" w:rsidRDefault="001C2573" w:rsidP="001C2573">
      <w:pPr>
        <w:pStyle w:val="Note"/>
      </w:pPr>
      <w:r w:rsidRPr="007535F4">
        <w:rPr>
          <w:lang w:eastAsia="ja-JP"/>
        </w:rPr>
        <w:t xml:space="preserve">NOTE – Tandem connection </w:t>
      </w:r>
      <w:proofErr w:type="gramStart"/>
      <w:r w:rsidRPr="007535F4">
        <w:rPr>
          <w:lang w:eastAsia="ja-JP"/>
        </w:rPr>
        <w:t>is referred</w:t>
      </w:r>
      <w:proofErr w:type="gramEnd"/>
      <w:r w:rsidRPr="007535F4">
        <w:rPr>
          <w:lang w:eastAsia="ja-JP"/>
        </w:rPr>
        <w:t xml:space="preserve"> to in [b-ITU-T G.8110.1]</w:t>
      </w:r>
      <w:r w:rsidRPr="007535F4">
        <w:t>.</w:t>
      </w:r>
    </w:p>
    <w:p w14:paraId="0491145F" w14:textId="77777777" w:rsidR="001C2573" w:rsidRPr="00BB5272" w:rsidRDefault="001C2573" w:rsidP="001C2573">
      <w:pPr>
        <w:pStyle w:val="Headingb"/>
        <w:rPr>
          <w:lang w:val="fr-CH"/>
        </w:rPr>
      </w:pPr>
      <w:r w:rsidRPr="00BB5272">
        <w:rPr>
          <w:lang w:val="fr-CH"/>
        </w:rPr>
        <w:t>3.1.105</w:t>
      </w:r>
      <w:r w:rsidRPr="00BB5272">
        <w:rPr>
          <w:lang w:val="fr-CH"/>
        </w:rPr>
        <w:tab/>
      </w:r>
      <w:proofErr w:type="spellStart"/>
      <w:r w:rsidRPr="00BB5272">
        <w:rPr>
          <w:lang w:val="fr-CH"/>
        </w:rPr>
        <w:t>termination</w:t>
      </w:r>
      <w:proofErr w:type="spellEnd"/>
      <w:r w:rsidRPr="00BB5272">
        <w:rPr>
          <w:lang w:val="fr-CH"/>
        </w:rPr>
        <w:t xml:space="preserve"> </w:t>
      </w:r>
      <w:proofErr w:type="spellStart"/>
      <w:r w:rsidRPr="00BB5272">
        <w:rPr>
          <w:lang w:val="fr-CH"/>
        </w:rPr>
        <w:t>connection</w:t>
      </w:r>
      <w:proofErr w:type="spellEnd"/>
      <w:r w:rsidRPr="00BB5272">
        <w:rPr>
          <w:lang w:val="fr-CH"/>
        </w:rPr>
        <w:t xml:space="preserve"> point</w:t>
      </w:r>
      <w:r w:rsidRPr="00BB5272">
        <w:rPr>
          <w:b w:val="0"/>
          <w:lang w:val="fr-CH"/>
        </w:rPr>
        <w:t xml:space="preserve"> [ITU-T G.805]</w:t>
      </w:r>
    </w:p>
    <w:p w14:paraId="4CC72D65" w14:textId="295F85B3" w:rsidR="001C2573" w:rsidRPr="00BB5272" w:rsidRDefault="001C2573" w:rsidP="001C2573">
      <w:pPr>
        <w:pStyle w:val="Note"/>
      </w:pPr>
      <w:r w:rsidRPr="00BB5272">
        <w:t xml:space="preserve">NOTE – Termination connection point </w:t>
      </w:r>
      <w:proofErr w:type="gramStart"/>
      <w:r w:rsidRPr="00BB5272">
        <w:t>is referred</w:t>
      </w:r>
      <w:proofErr w:type="gramEnd"/>
      <w:r w:rsidRPr="00BB5272">
        <w:t xml:space="preserve"> to in [b</w:t>
      </w:r>
      <w:r w:rsidRPr="00BB5272">
        <w:noBreakHyphen/>
        <w:t>ITU-T G.8110.1]</w:t>
      </w:r>
      <w:del w:id="314" w:author="Yuji Tochio" w:date="2018-10-12T17:28:00Z">
        <w:r w:rsidRPr="00BB5272" w:rsidDel="001F1561">
          <w:delText>, [b-ITU-T G.8121], [b</w:delText>
        </w:r>
        <w:r w:rsidRPr="00BB5272" w:rsidDel="001F1561">
          <w:noBreakHyphen/>
          <w:delText>ITU</w:delText>
        </w:r>
        <w:r w:rsidRPr="00BB5272" w:rsidDel="001F1561">
          <w:noBreakHyphen/>
          <w:delText>T G.8121.1] and [b</w:delText>
        </w:r>
        <w:r w:rsidRPr="00BB5272" w:rsidDel="001F1561">
          <w:noBreakHyphen/>
          <w:delText>ITU</w:delText>
        </w:r>
        <w:r w:rsidRPr="00BB5272" w:rsidDel="001F1561">
          <w:noBreakHyphen/>
          <w:delText>T G.8121.2]</w:delText>
        </w:r>
      </w:del>
      <w:r w:rsidRPr="00BB5272">
        <w:t>.</w:t>
      </w:r>
    </w:p>
    <w:p w14:paraId="10254DF7" w14:textId="368A2A6C" w:rsidR="001C2573" w:rsidRPr="007535F4" w:rsidDel="001F1561" w:rsidRDefault="001C2573" w:rsidP="001C2573">
      <w:pPr>
        <w:pStyle w:val="Headingb"/>
        <w:rPr>
          <w:del w:id="315" w:author="Yuji Tochio" w:date="2018-10-12T17:28:00Z"/>
        </w:rPr>
      </w:pPr>
      <w:del w:id="316" w:author="Yuji Tochio" w:date="2018-10-12T17:28:00Z">
        <w:r w:rsidDel="001F1561">
          <w:delText>3.1.106</w:delText>
        </w:r>
        <w:r w:rsidDel="001F1561">
          <w:tab/>
        </w:r>
        <w:r w:rsidRPr="007535F4" w:rsidDel="001F1561">
          <w:delText>threshold report</w:delText>
        </w:r>
        <w:r w:rsidRPr="002942D3" w:rsidDel="001F1561">
          <w:rPr>
            <w:b w:val="0"/>
            <w:lang w:val="en-US"/>
          </w:rPr>
          <w:delText xml:space="preserve">: </w:delText>
        </w:r>
        <w:r w:rsidRPr="002942D3" w:rsidDel="001F1561">
          <w:rPr>
            <w:b w:val="0"/>
          </w:rPr>
          <w:delText>[ITU-T M.3013]</w:delText>
        </w:r>
      </w:del>
    </w:p>
    <w:p w14:paraId="022CC125" w14:textId="6D8A3471" w:rsidR="001C2573" w:rsidRPr="00103A7E" w:rsidDel="001F1561" w:rsidRDefault="001C2573" w:rsidP="001C2573">
      <w:pPr>
        <w:pStyle w:val="Note"/>
        <w:rPr>
          <w:del w:id="317" w:author="Yuji Tochio" w:date="2018-10-12T17:28:00Z"/>
        </w:rPr>
      </w:pPr>
      <w:del w:id="318" w:author="Yuji Tochio" w:date="2018-10-12T17:28:00Z">
        <w:r w:rsidRPr="00103A7E" w:rsidDel="001F1561">
          <w:delText>NOTE – Threshold report is referred to in [b-ITU-T G.8151].</w:delText>
        </w:r>
      </w:del>
    </w:p>
    <w:p w14:paraId="09FA55B4" w14:textId="77777777" w:rsidR="001C2573" w:rsidRPr="007535F4" w:rsidRDefault="001C2573" w:rsidP="001C2573">
      <w:pPr>
        <w:pStyle w:val="Headingb"/>
      </w:pPr>
      <w:r>
        <w:t>3.1.107</w:t>
      </w:r>
      <w:r>
        <w:tab/>
      </w:r>
      <w:r w:rsidRPr="007535F4">
        <w:t>time to live</w:t>
      </w:r>
      <w:r w:rsidRPr="002942D3">
        <w:rPr>
          <w:b w:val="0"/>
        </w:rPr>
        <w:t>:</w:t>
      </w:r>
      <w:r>
        <w:rPr>
          <w:b w:val="0"/>
        </w:rPr>
        <w:t xml:space="preserve"> </w:t>
      </w:r>
      <w:r w:rsidRPr="002942D3">
        <w:rPr>
          <w:b w:val="0"/>
        </w:rPr>
        <w:t>[IETF RFC 3031]</w:t>
      </w:r>
    </w:p>
    <w:p w14:paraId="63B682C7" w14:textId="5098DF85" w:rsidR="001C2573" w:rsidRPr="00103A7E" w:rsidRDefault="001C2573" w:rsidP="001C2573">
      <w:pPr>
        <w:pStyle w:val="Note"/>
      </w:pPr>
      <w:r w:rsidRPr="00103A7E">
        <w:t xml:space="preserve">NOTE – Time to live </w:t>
      </w:r>
      <w:proofErr w:type="gramStart"/>
      <w:r w:rsidRPr="00103A7E">
        <w:t>is referred</w:t>
      </w:r>
      <w:proofErr w:type="gramEnd"/>
      <w:r w:rsidRPr="00103A7E">
        <w:t xml:space="preserve"> to in [b</w:t>
      </w:r>
      <w:r w:rsidRPr="00103A7E">
        <w:noBreakHyphen/>
        <w:t>ITU-T G.8110.1]</w:t>
      </w:r>
      <w:del w:id="319" w:author="Yuji Tochio" w:date="2018-10-12T17:28:00Z">
        <w:r w:rsidRPr="00103A7E" w:rsidDel="001F1561">
          <w:delText>, [b-ITU-T G.8121], [b-ITU-T G.8121.1] and [b</w:delText>
        </w:r>
        <w:r w:rsidRPr="00103A7E" w:rsidDel="001F1561">
          <w:noBreakHyphen/>
          <w:delText>ITU</w:delText>
        </w:r>
        <w:r w:rsidRPr="00103A7E" w:rsidDel="001F1561">
          <w:noBreakHyphen/>
          <w:delText>T G.8121.2]</w:delText>
        </w:r>
      </w:del>
      <w:r w:rsidRPr="00103A7E">
        <w:t>.</w:t>
      </w:r>
    </w:p>
    <w:p w14:paraId="6BC3F974" w14:textId="46CC7BD9" w:rsidR="001C2573" w:rsidRPr="007535F4" w:rsidDel="001F1561" w:rsidRDefault="001C2573" w:rsidP="001C2573">
      <w:pPr>
        <w:pStyle w:val="Headingb"/>
        <w:rPr>
          <w:del w:id="320" w:author="Yuji Tochio" w:date="2018-10-12T17:28:00Z"/>
        </w:rPr>
      </w:pPr>
      <w:del w:id="321" w:author="Yuji Tochio" w:date="2018-10-12T17:28:00Z">
        <w:r w:rsidDel="001F1561">
          <w:delText>3.1.108</w:delText>
        </w:r>
        <w:r w:rsidDel="001F1561">
          <w:tab/>
        </w:r>
        <w:r w:rsidRPr="007535F4" w:rsidDel="001F1561">
          <w:delText>timed interval</w:delText>
        </w:r>
        <w:r w:rsidRPr="002942D3" w:rsidDel="001F1561">
          <w:rPr>
            <w:b w:val="0"/>
            <w:lang w:val="en-US"/>
          </w:rPr>
          <w:delText xml:space="preserve">: </w:delText>
        </w:r>
        <w:r w:rsidRPr="002942D3" w:rsidDel="001F1561">
          <w:rPr>
            <w:b w:val="0"/>
          </w:rPr>
          <w:delText>[ITU-T M.3013]</w:delText>
        </w:r>
      </w:del>
    </w:p>
    <w:p w14:paraId="5845BAA5" w14:textId="0B753431" w:rsidR="001C2573" w:rsidRPr="007535F4" w:rsidDel="001F1561" w:rsidRDefault="001C2573" w:rsidP="001C2573">
      <w:pPr>
        <w:pStyle w:val="Note"/>
        <w:rPr>
          <w:del w:id="322" w:author="Yuji Tochio" w:date="2018-10-12T17:28:00Z"/>
        </w:rPr>
      </w:pPr>
      <w:del w:id="323" w:author="Yuji Tochio" w:date="2018-10-12T17:28:00Z">
        <w:r w:rsidRPr="007535F4" w:rsidDel="001F1561">
          <w:rPr>
            <w:lang w:eastAsia="ja-JP"/>
          </w:rPr>
          <w:delText>NOTE – Timed interval is referred to in [b-ITU-T G.8151]</w:delText>
        </w:r>
        <w:r w:rsidRPr="007535F4" w:rsidDel="001F1561">
          <w:delText>.</w:delText>
        </w:r>
      </w:del>
    </w:p>
    <w:p w14:paraId="06162E2D" w14:textId="77777777" w:rsidR="001C2573" w:rsidRPr="007535F4" w:rsidRDefault="001C2573" w:rsidP="001C2573">
      <w:pPr>
        <w:pStyle w:val="Headingb"/>
      </w:pPr>
      <w:r>
        <w:t>3.1.109</w:t>
      </w:r>
      <w:r>
        <w:tab/>
      </w:r>
      <w:r w:rsidRPr="007535F4">
        <w:t>trail</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1BF62CD9" w14:textId="3E6D9A5E" w:rsidR="001C2573" w:rsidRPr="007535F4" w:rsidRDefault="001C2573" w:rsidP="001C2573">
      <w:pPr>
        <w:pStyle w:val="Note"/>
      </w:pPr>
      <w:r w:rsidRPr="007535F4">
        <w:rPr>
          <w:lang w:eastAsia="ja-JP"/>
        </w:rPr>
        <w:t xml:space="preserve">NOTE – Trail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324" w:author="Yuji Tochio" w:date="2018-10-12T17:28:00Z">
        <w:r w:rsidDel="001F1561">
          <w:rPr>
            <w:lang w:eastAsia="ja-JP"/>
          </w:rPr>
          <w:delText>,</w:delText>
        </w:r>
        <w:r w:rsidRPr="007535F4" w:rsidDel="001F1561">
          <w:rPr>
            <w:lang w:eastAsia="ja-JP"/>
          </w:rPr>
          <w:delText xml:space="preserve"> [b-ITU-T G.8121], [b-ITU-T G.8121.1], [b</w:delText>
        </w:r>
        <w:r w:rsidDel="001F1561">
          <w:rPr>
            <w:lang w:eastAsia="ja-JP"/>
          </w:rPr>
          <w:noBreakHyphen/>
        </w:r>
        <w:r w:rsidRPr="007535F4" w:rsidDel="001F1561">
          <w:rPr>
            <w:lang w:eastAsia="ja-JP"/>
          </w:rPr>
          <w:delText>ITU</w:delText>
        </w:r>
        <w:r w:rsidDel="001F1561">
          <w:rPr>
            <w:lang w:eastAsia="ja-JP"/>
          </w:rPr>
          <w:noBreakHyphen/>
        </w:r>
        <w:r w:rsidRPr="007535F4" w:rsidDel="001F1561">
          <w:rPr>
            <w:lang w:eastAsia="ja-JP"/>
          </w:rPr>
          <w:delText>T</w:delText>
        </w:r>
        <w:r w:rsidDel="001F1561">
          <w:rPr>
            <w:lang w:eastAsia="ja-JP"/>
          </w:rPr>
          <w:delText> </w:delText>
        </w:r>
        <w:r w:rsidRPr="007535F4" w:rsidDel="001F1561">
          <w:rPr>
            <w:lang w:eastAsia="ja-JP"/>
          </w:rPr>
          <w:delText>G.8121.2] and [ITU-T G.8131]</w:delText>
        </w:r>
      </w:del>
      <w:r w:rsidRPr="007535F4">
        <w:t>.</w:t>
      </w:r>
    </w:p>
    <w:p w14:paraId="4E2332A9" w14:textId="77777777" w:rsidR="001C2573" w:rsidRPr="00103A7E" w:rsidRDefault="001C2573" w:rsidP="001C2573">
      <w:pPr>
        <w:pStyle w:val="Headingb"/>
        <w:rPr>
          <w:lang w:val="fr-CH"/>
        </w:rPr>
      </w:pPr>
      <w:r w:rsidRPr="00227B98">
        <w:rPr>
          <w:lang w:val="fr-CH"/>
        </w:rPr>
        <w:t>3.1.</w:t>
      </w:r>
      <w:r>
        <w:rPr>
          <w:lang w:val="fr-CH"/>
        </w:rPr>
        <w:t>110</w:t>
      </w:r>
      <w:r w:rsidRPr="00227B98">
        <w:rPr>
          <w:lang w:val="fr-CH"/>
        </w:rPr>
        <w:tab/>
      </w:r>
      <w:proofErr w:type="spellStart"/>
      <w:r w:rsidRPr="00103A7E">
        <w:rPr>
          <w:lang w:val="fr-CH"/>
        </w:rPr>
        <w:t>trail</w:t>
      </w:r>
      <w:proofErr w:type="spellEnd"/>
      <w:r w:rsidRPr="00103A7E">
        <w:rPr>
          <w:lang w:val="fr-CH"/>
        </w:rPr>
        <w:t xml:space="preserve"> </w:t>
      </w:r>
      <w:proofErr w:type="spellStart"/>
      <w:r w:rsidRPr="00103A7E">
        <w:rPr>
          <w:lang w:val="fr-CH"/>
        </w:rPr>
        <w:t>termination</w:t>
      </w:r>
      <w:proofErr w:type="spellEnd"/>
      <w:r w:rsidRPr="00103A7E">
        <w:rPr>
          <w:b w:val="0"/>
          <w:bCs/>
          <w:lang w:val="fr-CH"/>
        </w:rPr>
        <w:t>:</w:t>
      </w:r>
      <w:r w:rsidRPr="00103A7E">
        <w:rPr>
          <w:bCs/>
          <w:lang w:val="fr-CH"/>
        </w:rPr>
        <w:t xml:space="preserve"> </w:t>
      </w:r>
      <w:r w:rsidRPr="00103A7E">
        <w:rPr>
          <w:b w:val="0"/>
          <w:lang w:val="fr-CH"/>
        </w:rPr>
        <w:t>[ITU-T G.805]</w:t>
      </w:r>
    </w:p>
    <w:p w14:paraId="375B4F38" w14:textId="6B025DC3" w:rsidR="001C2573" w:rsidRPr="007535F4" w:rsidRDefault="001C2573" w:rsidP="001C2573">
      <w:pPr>
        <w:pStyle w:val="Note"/>
      </w:pPr>
      <w:r w:rsidRPr="007535F4">
        <w:rPr>
          <w:lang w:eastAsia="ja-JP"/>
        </w:rPr>
        <w:t xml:space="preserve">NOTE – Trail termination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325" w:author="Yuji Tochio" w:date="2018-10-12T17:28:00Z">
        <w:r w:rsidDel="001F1561">
          <w:rPr>
            <w:lang w:eastAsia="ja-JP"/>
          </w:rPr>
          <w:delText>,</w:delText>
        </w:r>
        <w:r w:rsidRPr="007535F4" w:rsidDel="001F1561">
          <w:rPr>
            <w:lang w:eastAsia="ja-JP"/>
          </w:rPr>
          <w:delText xml:space="preserve"> [b-ITU-T G.8121], [b-ITU-T G.8121.1] </w:delText>
        </w:r>
        <w:r w:rsidDel="001F1561">
          <w:rPr>
            <w:lang w:eastAsia="ja-JP"/>
          </w:rPr>
          <w:delText xml:space="preserve">and </w:delText>
        </w:r>
        <w:r w:rsidRPr="007535F4" w:rsidDel="001F1561">
          <w:rPr>
            <w:lang w:eastAsia="ja-JP"/>
          </w:rPr>
          <w:delText>[b-ITU-T G.8121.2]</w:delText>
        </w:r>
      </w:del>
      <w:r w:rsidRPr="007535F4">
        <w:t>.</w:t>
      </w:r>
    </w:p>
    <w:p w14:paraId="44FAD84E" w14:textId="77777777" w:rsidR="001C2573" w:rsidRPr="007535F4" w:rsidRDefault="001C2573" w:rsidP="001C2573">
      <w:pPr>
        <w:pStyle w:val="Headingb"/>
      </w:pPr>
      <w:r>
        <w:t>3.1.111</w:t>
      </w:r>
      <w:r>
        <w:tab/>
      </w:r>
      <w:r w:rsidRPr="007535F4">
        <w:t>transport</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664914AE" w14:textId="286904CC" w:rsidR="001C2573" w:rsidRDefault="001C2573" w:rsidP="001C2573">
      <w:pPr>
        <w:pStyle w:val="Note"/>
      </w:pPr>
      <w:r w:rsidRPr="007535F4">
        <w:rPr>
          <w:lang w:eastAsia="ja-JP"/>
        </w:rPr>
        <w:t xml:space="preserve">NOTE – Transport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326" w:author="Yuji Tochio" w:date="2018-10-12T17:29:00Z">
        <w:r w:rsidDel="001F1561">
          <w:rPr>
            <w:lang w:eastAsia="ja-JP"/>
          </w:rPr>
          <w:delText>,</w:delText>
        </w:r>
        <w:r w:rsidRPr="007535F4" w:rsidDel="001F1561">
          <w:rPr>
            <w:lang w:eastAsia="ja-JP"/>
          </w:rPr>
          <w:delText xml:space="preserve"> [b-ITU-T G.8121], [b-ITU-T G.8121.1] </w:delText>
        </w:r>
        <w:r w:rsidDel="001F1561">
          <w:rPr>
            <w:lang w:eastAsia="ja-JP"/>
          </w:rPr>
          <w:delText xml:space="preserve">and </w:delText>
        </w:r>
        <w:r w:rsidRPr="007535F4" w:rsidDel="001F1561">
          <w:rPr>
            <w:lang w:eastAsia="ja-JP"/>
          </w:rPr>
          <w:delText>[b</w:delText>
        </w:r>
        <w:r w:rsidDel="001F1561">
          <w:rPr>
            <w:lang w:eastAsia="ja-JP"/>
          </w:rPr>
          <w:noBreakHyphen/>
        </w:r>
        <w:r w:rsidRPr="007535F4" w:rsidDel="001F1561">
          <w:rPr>
            <w:lang w:eastAsia="ja-JP"/>
          </w:rPr>
          <w:delText>ITU</w:delText>
        </w:r>
        <w:r w:rsidDel="001F1561">
          <w:rPr>
            <w:lang w:eastAsia="ja-JP"/>
          </w:rPr>
          <w:noBreakHyphen/>
        </w:r>
        <w:r w:rsidRPr="007535F4" w:rsidDel="001F1561">
          <w:rPr>
            <w:lang w:eastAsia="ja-JP"/>
          </w:rPr>
          <w:delText>T</w:delText>
        </w:r>
        <w:r w:rsidDel="001F1561">
          <w:rPr>
            <w:lang w:eastAsia="ja-JP"/>
          </w:rPr>
          <w:delText> </w:delText>
        </w:r>
        <w:r w:rsidRPr="007535F4" w:rsidDel="001F1561">
          <w:rPr>
            <w:lang w:eastAsia="ja-JP"/>
          </w:rPr>
          <w:delText>G.8121.2]</w:delText>
        </w:r>
      </w:del>
      <w:r w:rsidRPr="007535F4">
        <w:t>.</w:t>
      </w:r>
    </w:p>
    <w:p w14:paraId="1CAB4A14" w14:textId="599D2926" w:rsidR="001C2573" w:rsidRPr="00103A7E" w:rsidDel="001F1561" w:rsidRDefault="001C2573" w:rsidP="001C2573">
      <w:pPr>
        <w:pStyle w:val="Headingb"/>
        <w:rPr>
          <w:del w:id="327" w:author="Yuji Tochio" w:date="2018-10-12T17:29:00Z"/>
          <w:lang w:val="fr-CH"/>
        </w:rPr>
      </w:pPr>
      <w:del w:id="328" w:author="Yuji Tochio" w:date="2018-10-12T17:29:00Z">
        <w:r w:rsidRPr="00227B98" w:rsidDel="001F1561">
          <w:rPr>
            <w:lang w:val="fr-CH"/>
          </w:rPr>
          <w:delText>3.1.</w:delText>
        </w:r>
        <w:r w:rsidDel="001F1561">
          <w:rPr>
            <w:lang w:val="fr-CH"/>
          </w:rPr>
          <w:delText>112</w:delText>
        </w:r>
        <w:r w:rsidRPr="00227B98" w:rsidDel="001F1561">
          <w:rPr>
            <w:lang w:val="fr-CH"/>
          </w:rPr>
          <w:tab/>
        </w:r>
        <w:r w:rsidRPr="00103A7E" w:rsidDel="001F1561">
          <w:rPr>
            <w:lang w:val="fr-CH"/>
          </w:rPr>
          <w:delText>traffic signal</w:delText>
        </w:r>
        <w:r w:rsidRPr="00103A7E" w:rsidDel="001F1561">
          <w:rPr>
            <w:b w:val="0"/>
            <w:lang w:val="fr-CH"/>
          </w:rPr>
          <w:delText>: [ITU-T G.808]</w:delText>
        </w:r>
      </w:del>
    </w:p>
    <w:p w14:paraId="7245A632" w14:textId="7D407762" w:rsidR="001C2573" w:rsidRPr="007535F4" w:rsidDel="001F1561" w:rsidRDefault="001C2573" w:rsidP="001C2573">
      <w:pPr>
        <w:pStyle w:val="Note"/>
        <w:rPr>
          <w:del w:id="329" w:author="Yuji Tochio" w:date="2018-10-12T17:29:00Z"/>
          <w:lang w:eastAsia="ja-JP"/>
        </w:rPr>
      </w:pPr>
      <w:del w:id="330" w:author="Yuji Tochio" w:date="2018-10-12T17:29:00Z">
        <w:r w:rsidRPr="007535F4" w:rsidDel="001F1561">
          <w:rPr>
            <w:lang w:eastAsia="ja-JP"/>
          </w:rPr>
          <w:delText>NOTE – traffic signal is referred to in [ITU-T G.8131].</w:delText>
        </w:r>
      </w:del>
    </w:p>
    <w:p w14:paraId="7505D08F" w14:textId="25FF3806" w:rsidR="001C2573" w:rsidRPr="00103A7E" w:rsidDel="001F1561" w:rsidRDefault="001C2573" w:rsidP="001C2573">
      <w:pPr>
        <w:pStyle w:val="Headingb"/>
        <w:rPr>
          <w:del w:id="331" w:author="Yuji Tochio" w:date="2018-10-12T17:29:00Z"/>
          <w:lang w:val="fr-CH"/>
        </w:rPr>
      </w:pPr>
      <w:del w:id="332" w:author="Yuji Tochio" w:date="2018-10-12T17:29:00Z">
        <w:r w:rsidRPr="00227B98" w:rsidDel="001F1561">
          <w:rPr>
            <w:lang w:val="fr-CH"/>
          </w:rPr>
          <w:delText>3.1.</w:delText>
        </w:r>
        <w:r w:rsidDel="001F1561">
          <w:rPr>
            <w:lang w:val="fr-CH"/>
          </w:rPr>
          <w:delText>113</w:delText>
        </w:r>
        <w:r w:rsidRPr="00227B98" w:rsidDel="001F1561">
          <w:rPr>
            <w:lang w:val="fr-CH"/>
          </w:rPr>
          <w:tab/>
        </w:r>
        <w:r w:rsidRPr="00103A7E" w:rsidDel="001F1561">
          <w:rPr>
            <w:lang w:val="fr-CH"/>
          </w:rPr>
          <w:delText>trail protection</w:delText>
        </w:r>
        <w:r w:rsidRPr="00103A7E" w:rsidDel="001F1561">
          <w:rPr>
            <w:b w:val="0"/>
            <w:lang w:val="fr-CH"/>
          </w:rPr>
          <w:delText>: [ITU-T G.808]</w:delText>
        </w:r>
      </w:del>
    </w:p>
    <w:p w14:paraId="7B1EFCA6" w14:textId="4B15164C" w:rsidR="001C2573" w:rsidRPr="007535F4" w:rsidDel="001F1561" w:rsidRDefault="001C2573" w:rsidP="001C2573">
      <w:pPr>
        <w:pStyle w:val="Note"/>
        <w:rPr>
          <w:del w:id="333" w:author="Yuji Tochio" w:date="2018-10-12T17:29:00Z"/>
          <w:lang w:eastAsia="ja-JP"/>
        </w:rPr>
      </w:pPr>
      <w:del w:id="334" w:author="Yuji Tochio" w:date="2018-10-12T17:29:00Z">
        <w:r w:rsidRPr="007535F4" w:rsidDel="001F1561">
          <w:rPr>
            <w:lang w:eastAsia="ja-JP"/>
          </w:rPr>
          <w:delText>NOTE – trail protection is referred to in [ITU-T G.8131].</w:delText>
        </w:r>
      </w:del>
    </w:p>
    <w:p w14:paraId="6ECF7280" w14:textId="77777777" w:rsidR="001C2573" w:rsidRPr="00103A7E" w:rsidRDefault="001C2573" w:rsidP="001C2573">
      <w:pPr>
        <w:pStyle w:val="Headingb"/>
        <w:rPr>
          <w:lang w:val="fr-CH"/>
        </w:rPr>
      </w:pPr>
      <w:r w:rsidRPr="00227B98">
        <w:rPr>
          <w:lang w:val="fr-CH"/>
        </w:rPr>
        <w:t>3.1.</w:t>
      </w:r>
      <w:r>
        <w:rPr>
          <w:lang w:val="fr-CH"/>
        </w:rPr>
        <w:t>114</w:t>
      </w:r>
      <w:r w:rsidRPr="00227B98">
        <w:rPr>
          <w:lang w:val="fr-CH"/>
        </w:rPr>
        <w:tab/>
      </w:r>
      <w:r w:rsidRPr="00103A7E">
        <w:rPr>
          <w:lang w:val="fr-CH"/>
        </w:rPr>
        <w:t xml:space="preserve">transport </w:t>
      </w:r>
      <w:proofErr w:type="spellStart"/>
      <w:r w:rsidRPr="00103A7E">
        <w:rPr>
          <w:lang w:val="fr-CH"/>
        </w:rPr>
        <w:t>entity</w:t>
      </w:r>
      <w:proofErr w:type="spellEnd"/>
      <w:r w:rsidRPr="00103A7E">
        <w:rPr>
          <w:b w:val="0"/>
          <w:bCs/>
          <w:lang w:val="fr-CH"/>
        </w:rPr>
        <w:t>:</w:t>
      </w:r>
      <w:r w:rsidRPr="00103A7E">
        <w:rPr>
          <w:bCs/>
          <w:lang w:val="fr-CH"/>
        </w:rPr>
        <w:t xml:space="preserve"> </w:t>
      </w:r>
      <w:r w:rsidRPr="00103A7E">
        <w:rPr>
          <w:b w:val="0"/>
          <w:lang w:val="fr-CH"/>
        </w:rPr>
        <w:t>[ITU-T G.805]</w:t>
      </w:r>
    </w:p>
    <w:p w14:paraId="27687EA1" w14:textId="4BE3AB4C" w:rsidR="001C2573" w:rsidRDefault="001C2573" w:rsidP="001C2573">
      <w:pPr>
        <w:pStyle w:val="Note"/>
      </w:pPr>
      <w:r w:rsidRPr="007535F4">
        <w:rPr>
          <w:lang w:eastAsia="ja-JP"/>
        </w:rPr>
        <w:t xml:space="preserve">NOTE – Transport entity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335" w:author="Yuji Tochio" w:date="2018-10-12T17:29:00Z">
        <w:r w:rsidDel="001F1561">
          <w:rPr>
            <w:lang w:eastAsia="ja-JP"/>
          </w:rPr>
          <w:delText>,</w:delText>
        </w:r>
        <w:r w:rsidRPr="007535F4" w:rsidDel="001F1561">
          <w:rPr>
            <w:lang w:eastAsia="ja-JP"/>
          </w:rPr>
          <w:delText xml:space="preserve"> [b-ITU-T G.8121], [b-ITU-T G.8121.1] </w:delText>
        </w:r>
        <w:r w:rsidDel="001F1561">
          <w:rPr>
            <w:lang w:eastAsia="ja-JP"/>
          </w:rPr>
          <w:delText xml:space="preserve">and </w:delText>
        </w:r>
        <w:r w:rsidRPr="007535F4" w:rsidDel="001F1561">
          <w:rPr>
            <w:lang w:eastAsia="ja-JP"/>
          </w:rPr>
          <w:delText>[b-ITU-T G.8121.2]</w:delText>
        </w:r>
      </w:del>
      <w:r w:rsidRPr="007535F4">
        <w:t>.</w:t>
      </w:r>
    </w:p>
    <w:p w14:paraId="6ECEB024" w14:textId="7CCE8389" w:rsidR="001C2573" w:rsidRPr="00103A7E" w:rsidDel="001F1561" w:rsidRDefault="001C2573" w:rsidP="001C2573">
      <w:pPr>
        <w:pStyle w:val="Headingb"/>
        <w:rPr>
          <w:del w:id="336" w:author="Yuji Tochio" w:date="2018-10-12T17:29:00Z"/>
          <w:lang w:val="fr-CH"/>
        </w:rPr>
      </w:pPr>
      <w:del w:id="337" w:author="Yuji Tochio" w:date="2018-10-12T17:29:00Z">
        <w:r w:rsidRPr="00227B98" w:rsidDel="001F1561">
          <w:rPr>
            <w:lang w:val="fr-CH"/>
          </w:rPr>
          <w:lastRenderedPageBreak/>
          <w:delText>3.1.</w:delText>
        </w:r>
        <w:r w:rsidDel="001F1561">
          <w:rPr>
            <w:lang w:val="fr-CH"/>
          </w:rPr>
          <w:delText>115</w:delText>
        </w:r>
        <w:r w:rsidRPr="00227B98" w:rsidDel="001F1561">
          <w:rPr>
            <w:lang w:val="fr-CH"/>
          </w:rPr>
          <w:tab/>
        </w:r>
        <w:r w:rsidRPr="00103A7E" w:rsidDel="001F1561">
          <w:rPr>
            <w:lang w:val="fr-CH"/>
          </w:rPr>
          <w:delText>transport entities</w:delText>
        </w:r>
        <w:r w:rsidRPr="00103A7E" w:rsidDel="001F1561">
          <w:rPr>
            <w:b w:val="0"/>
            <w:lang w:val="fr-CH"/>
          </w:rPr>
          <w:delText>: [ITU-T G.808]</w:delText>
        </w:r>
      </w:del>
    </w:p>
    <w:p w14:paraId="0A484420" w14:textId="1999135C" w:rsidR="001C2573" w:rsidRPr="007535F4" w:rsidDel="001F1561" w:rsidRDefault="001C2573" w:rsidP="001C2573">
      <w:pPr>
        <w:pStyle w:val="Note"/>
        <w:rPr>
          <w:del w:id="338" w:author="Yuji Tochio" w:date="2018-10-12T17:29:00Z"/>
          <w:lang w:eastAsia="ja-JP"/>
        </w:rPr>
      </w:pPr>
      <w:del w:id="339" w:author="Yuji Tochio" w:date="2018-10-12T17:29:00Z">
        <w:r w:rsidRPr="007535F4" w:rsidDel="001F1561">
          <w:rPr>
            <w:lang w:eastAsia="ja-JP"/>
          </w:rPr>
          <w:delText>NOTE – transport entities is referred to in [ITU-T G.8131].</w:delText>
        </w:r>
      </w:del>
    </w:p>
    <w:p w14:paraId="116A3A99" w14:textId="77777777" w:rsidR="001C2573" w:rsidRPr="007535F4" w:rsidRDefault="001C2573" w:rsidP="001C2573">
      <w:pPr>
        <w:pStyle w:val="Headingb"/>
      </w:pPr>
      <w:r>
        <w:t>3.1.116</w:t>
      </w:r>
      <w:r>
        <w:tab/>
      </w:r>
      <w:r w:rsidRPr="007535F4">
        <w:t>traffic class</w:t>
      </w:r>
      <w:r w:rsidRPr="002942D3">
        <w:rPr>
          <w:b w:val="0"/>
        </w:rPr>
        <w:t xml:space="preserve">: [IETF RFC </w:t>
      </w:r>
      <w:r>
        <w:rPr>
          <w:b w:val="0"/>
        </w:rPr>
        <w:t>5462</w:t>
      </w:r>
      <w:r w:rsidRPr="002942D3">
        <w:rPr>
          <w:b w:val="0"/>
        </w:rPr>
        <w:t>]</w:t>
      </w:r>
    </w:p>
    <w:p w14:paraId="3356B130" w14:textId="12BE06A0" w:rsidR="001C2573" w:rsidRPr="007535F4" w:rsidRDefault="001C2573" w:rsidP="001C2573">
      <w:pPr>
        <w:pStyle w:val="Note"/>
        <w:rPr>
          <w:lang w:eastAsia="ja-JP"/>
        </w:rPr>
      </w:pPr>
      <w:r w:rsidRPr="007535F4">
        <w:rPr>
          <w:lang w:eastAsia="ja-JP"/>
        </w:rPr>
        <w:t xml:space="preserve">NOTE – Traffic class </w:t>
      </w:r>
      <w:proofErr w:type="gramStart"/>
      <w:r w:rsidRPr="007535F4">
        <w:rPr>
          <w:lang w:eastAsia="ja-JP"/>
        </w:rPr>
        <w:t>is referred</w:t>
      </w:r>
      <w:proofErr w:type="gramEnd"/>
      <w:r w:rsidRPr="007535F4">
        <w:rPr>
          <w:lang w:eastAsia="ja-JP"/>
        </w:rPr>
        <w:t xml:space="preserve"> to in [b</w:t>
      </w:r>
      <w:r>
        <w:rPr>
          <w:lang w:eastAsia="ja-JP"/>
        </w:rPr>
        <w:noBreakHyphen/>
      </w:r>
      <w:r w:rsidRPr="007535F4">
        <w:rPr>
          <w:lang w:eastAsia="ja-JP"/>
        </w:rPr>
        <w:t>ITU-T G.8110.1]</w:t>
      </w:r>
      <w:del w:id="340" w:author="Yuji Tochio" w:date="2018-10-12T17:29:00Z">
        <w:r w:rsidDel="001F1561">
          <w:rPr>
            <w:lang w:eastAsia="ja-JP"/>
          </w:rPr>
          <w:delText>,</w:delText>
        </w:r>
        <w:r w:rsidRPr="007535F4" w:rsidDel="001F1561">
          <w:rPr>
            <w:lang w:eastAsia="ja-JP"/>
          </w:rPr>
          <w:delText xml:space="preserve"> [b-ITU-T G.8121], [b-ITU-T G.8121.1] </w:delText>
        </w:r>
        <w:r w:rsidDel="001F1561">
          <w:rPr>
            <w:lang w:eastAsia="ja-JP"/>
          </w:rPr>
          <w:delText xml:space="preserve">and </w:delText>
        </w:r>
        <w:r w:rsidRPr="007535F4" w:rsidDel="001F1561">
          <w:rPr>
            <w:lang w:eastAsia="ja-JP"/>
          </w:rPr>
          <w:delText>[b</w:delText>
        </w:r>
        <w:r w:rsidDel="001F1561">
          <w:rPr>
            <w:lang w:eastAsia="ja-JP"/>
          </w:rPr>
          <w:noBreakHyphen/>
        </w:r>
        <w:r w:rsidRPr="007535F4" w:rsidDel="001F1561">
          <w:rPr>
            <w:lang w:eastAsia="ja-JP"/>
          </w:rPr>
          <w:delText>ITU-T G.8121.2]</w:delText>
        </w:r>
      </w:del>
      <w:r w:rsidRPr="007535F4">
        <w:t>.</w:t>
      </w:r>
    </w:p>
    <w:p w14:paraId="1FD83B5B" w14:textId="77777777" w:rsidR="001C2573" w:rsidRPr="007535F4" w:rsidRDefault="001C2573" w:rsidP="001C2573">
      <w:pPr>
        <w:pStyle w:val="Headingb"/>
      </w:pPr>
      <w:r>
        <w:t>3.1.117</w:t>
      </w:r>
      <w:r>
        <w:tab/>
      </w:r>
      <w:r w:rsidRPr="007535F4">
        <w:t>transport processing function</w:t>
      </w:r>
      <w:r w:rsidRPr="00F047DD">
        <w:rPr>
          <w:b w:val="0"/>
          <w:bCs/>
          <w:lang w:val="en-US"/>
        </w:rPr>
        <w:t>:</w:t>
      </w:r>
      <w:r>
        <w:rPr>
          <w:bCs/>
          <w:lang w:val="en-US"/>
        </w:rPr>
        <w:t xml:space="preserve"> </w:t>
      </w:r>
      <w:r w:rsidRPr="00F047DD">
        <w:rPr>
          <w:b w:val="0"/>
        </w:rPr>
        <w:t>[ITU-T G.</w:t>
      </w:r>
      <w:r>
        <w:rPr>
          <w:b w:val="0"/>
        </w:rPr>
        <w:t>805</w:t>
      </w:r>
      <w:r w:rsidRPr="00F047DD">
        <w:rPr>
          <w:b w:val="0"/>
        </w:rPr>
        <w:t>]</w:t>
      </w:r>
    </w:p>
    <w:p w14:paraId="4569DF62" w14:textId="46909AAA" w:rsidR="001C2573" w:rsidRDefault="001C2573" w:rsidP="001C2573">
      <w:pPr>
        <w:pStyle w:val="Note"/>
      </w:pPr>
      <w:r w:rsidRPr="007535F4">
        <w:rPr>
          <w:lang w:eastAsia="ja-JP"/>
        </w:rPr>
        <w:t xml:space="preserve">NOTE – Transport processing function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341" w:author="Yuji Tochio" w:date="2018-10-12T17:29:00Z">
        <w:r w:rsidDel="001F1561">
          <w:rPr>
            <w:lang w:eastAsia="ja-JP"/>
          </w:rPr>
          <w:delText>,</w:delText>
        </w:r>
        <w:r w:rsidRPr="007535F4" w:rsidDel="001F1561">
          <w:rPr>
            <w:lang w:eastAsia="ja-JP"/>
          </w:rPr>
          <w:delText xml:space="preserve"> </w:delText>
        </w:r>
        <w:r w:rsidDel="001F1561">
          <w:rPr>
            <w:lang w:eastAsia="ja-JP"/>
          </w:rPr>
          <w:delText>[b-ITU-T G.8121], [b</w:delText>
        </w:r>
        <w:r w:rsidDel="001F1561">
          <w:rPr>
            <w:lang w:eastAsia="ja-JP"/>
          </w:rPr>
          <w:noBreakHyphen/>
        </w:r>
        <w:r w:rsidRPr="007535F4" w:rsidDel="001F1561">
          <w:rPr>
            <w:lang w:eastAsia="ja-JP"/>
          </w:rPr>
          <w:delText>ITU</w:delText>
        </w:r>
        <w:r w:rsidDel="001F1561">
          <w:rPr>
            <w:lang w:eastAsia="ja-JP"/>
          </w:rPr>
          <w:noBreakHyphen/>
        </w:r>
        <w:r w:rsidRPr="007535F4" w:rsidDel="001F1561">
          <w:rPr>
            <w:lang w:eastAsia="ja-JP"/>
          </w:rPr>
          <w:delText>T</w:delText>
        </w:r>
        <w:r w:rsidDel="001F1561">
          <w:rPr>
            <w:lang w:eastAsia="ja-JP"/>
          </w:rPr>
          <w:delText> </w:delText>
        </w:r>
        <w:r w:rsidRPr="007535F4" w:rsidDel="001F1561">
          <w:rPr>
            <w:lang w:eastAsia="ja-JP"/>
          </w:rPr>
          <w:delText xml:space="preserve">G.8121.1] </w:delText>
        </w:r>
        <w:r w:rsidDel="001F1561">
          <w:rPr>
            <w:lang w:eastAsia="ja-JP"/>
          </w:rPr>
          <w:delText xml:space="preserve">and </w:delText>
        </w:r>
        <w:r w:rsidRPr="007535F4" w:rsidDel="001F1561">
          <w:rPr>
            <w:lang w:eastAsia="ja-JP"/>
          </w:rPr>
          <w:delText>[b</w:delText>
        </w:r>
        <w:r w:rsidRPr="007535F4" w:rsidDel="001F1561">
          <w:rPr>
            <w:lang w:eastAsia="ja-JP"/>
          </w:rPr>
          <w:noBreakHyphen/>
          <w:delText>ITU</w:delText>
        </w:r>
        <w:r w:rsidRPr="007535F4" w:rsidDel="001F1561">
          <w:rPr>
            <w:lang w:eastAsia="ja-JP"/>
          </w:rPr>
          <w:noBreakHyphen/>
          <w:delText>T G.8121.2]</w:delText>
        </w:r>
      </w:del>
      <w:r w:rsidRPr="007535F4">
        <w:t>.</w:t>
      </w:r>
    </w:p>
    <w:p w14:paraId="09AB9DD4" w14:textId="54047E5A" w:rsidR="001C2573" w:rsidRPr="00D21F72" w:rsidDel="001F1561" w:rsidRDefault="001C2573" w:rsidP="001C2573">
      <w:pPr>
        <w:pStyle w:val="Headingb"/>
        <w:rPr>
          <w:del w:id="342" w:author="Yuji Tochio" w:date="2018-10-12T17:29:00Z"/>
        </w:rPr>
      </w:pPr>
      <w:del w:id="343" w:author="Yuji Tochio" w:date="2018-10-12T17:29:00Z">
        <w:r w:rsidDel="001F1561">
          <w:delText>3.1.118</w:delText>
        </w:r>
        <w:r w:rsidDel="001F1561">
          <w:tab/>
        </w:r>
        <w:r w:rsidRPr="00103A7E" w:rsidDel="001F1561">
          <w:delText>two-way</w:delText>
        </w:r>
        <w:r w:rsidRPr="00D21F72" w:rsidDel="001F1561">
          <w:rPr>
            <w:b w:val="0"/>
          </w:rPr>
          <w:delText>: [ITU</w:delText>
        </w:r>
        <w:r w:rsidRPr="00D21F72" w:rsidDel="001F1561">
          <w:rPr>
            <w:b w:val="0"/>
          </w:rPr>
          <w:noBreakHyphen/>
          <w:delText>T G.8001]</w:delText>
        </w:r>
      </w:del>
    </w:p>
    <w:p w14:paraId="17D27EB9" w14:textId="4ABFC0F3" w:rsidR="001C2573" w:rsidDel="001F1561" w:rsidRDefault="001C2573" w:rsidP="001C2573">
      <w:pPr>
        <w:pStyle w:val="Note"/>
        <w:rPr>
          <w:del w:id="344" w:author="Yuji Tochio" w:date="2018-10-12T17:29:00Z"/>
        </w:rPr>
      </w:pPr>
      <w:del w:id="345" w:author="Yuji Tochio" w:date="2018-10-12T17:29:00Z">
        <w:r w:rsidRPr="00103A7E" w:rsidDel="001F1561">
          <w:rPr>
            <w:lang w:eastAsia="ja-JP"/>
          </w:rPr>
          <w:delText>NOTE – Two-way is referred to in [b-ITU-T G.8152]</w:delText>
        </w:r>
        <w:r w:rsidRPr="00103A7E" w:rsidDel="001F1561">
          <w:delText>.</w:delText>
        </w:r>
      </w:del>
    </w:p>
    <w:p w14:paraId="0154353C" w14:textId="77777777" w:rsidR="001C2573" w:rsidRPr="00103A7E" w:rsidRDefault="001C2573" w:rsidP="001C2573">
      <w:pPr>
        <w:pStyle w:val="Headingb"/>
        <w:rPr>
          <w:lang w:val="fr-FR"/>
        </w:rPr>
      </w:pPr>
      <w:r w:rsidRPr="00D650C8">
        <w:rPr>
          <w:lang w:val="fr-CH"/>
        </w:rPr>
        <w:t>3.1.</w:t>
      </w:r>
      <w:r>
        <w:rPr>
          <w:lang w:val="fr-CH"/>
        </w:rPr>
        <w:t>119</w:t>
      </w:r>
      <w:r w:rsidRPr="00D650C8">
        <w:rPr>
          <w:lang w:val="fr-CH"/>
        </w:rPr>
        <w:tab/>
      </w:r>
      <w:proofErr w:type="spellStart"/>
      <w:r w:rsidRPr="00103A7E">
        <w:rPr>
          <w:lang w:val="fr-FR"/>
        </w:rPr>
        <w:t>unidirectional</w:t>
      </w:r>
      <w:proofErr w:type="spellEnd"/>
      <w:r w:rsidRPr="00103A7E">
        <w:rPr>
          <w:lang w:val="fr-FR"/>
        </w:rPr>
        <w:t xml:space="preserve"> </w:t>
      </w:r>
      <w:proofErr w:type="spellStart"/>
      <w:r w:rsidRPr="00103A7E">
        <w:rPr>
          <w:lang w:val="fr-FR"/>
        </w:rPr>
        <w:t>connection</w:t>
      </w:r>
      <w:proofErr w:type="spellEnd"/>
      <w:r w:rsidRPr="00103A7E">
        <w:rPr>
          <w:b w:val="0"/>
          <w:bCs/>
          <w:lang w:val="fr-FR"/>
        </w:rPr>
        <w:t>:</w:t>
      </w:r>
      <w:r w:rsidRPr="00103A7E">
        <w:rPr>
          <w:bCs/>
          <w:lang w:val="fr-FR"/>
        </w:rPr>
        <w:t xml:space="preserve"> </w:t>
      </w:r>
      <w:r w:rsidRPr="00103A7E">
        <w:rPr>
          <w:b w:val="0"/>
          <w:lang w:val="fr-FR"/>
        </w:rPr>
        <w:t>[ITU-T G.805]</w:t>
      </w:r>
    </w:p>
    <w:p w14:paraId="168AF0DA" w14:textId="4FA60746" w:rsidR="001C2573" w:rsidRDefault="001C2573" w:rsidP="001C2573">
      <w:pPr>
        <w:pStyle w:val="Note"/>
      </w:pPr>
      <w:r w:rsidRPr="007535F4">
        <w:rPr>
          <w:lang w:eastAsia="ja-JP"/>
        </w:rPr>
        <w:t xml:space="preserve">NOTE – Unidirectional connection </w:t>
      </w:r>
      <w:proofErr w:type="gramStart"/>
      <w:r w:rsidRPr="007535F4">
        <w:rPr>
          <w:lang w:eastAsia="ja-JP"/>
        </w:rPr>
        <w:t>is referred</w:t>
      </w:r>
      <w:proofErr w:type="gramEnd"/>
      <w:r w:rsidRPr="007535F4">
        <w:rPr>
          <w:lang w:eastAsia="ja-JP"/>
        </w:rPr>
        <w:t xml:space="preserve"> to in [b</w:t>
      </w:r>
      <w:r w:rsidRPr="007535F4">
        <w:rPr>
          <w:lang w:eastAsia="ja-JP"/>
        </w:rPr>
        <w:noBreakHyphen/>
        <w:t>ITU-T G.8110.1]</w:t>
      </w:r>
      <w:del w:id="346" w:author="Yuji Tochio" w:date="2018-10-12T17:29:00Z">
        <w:r w:rsidDel="001F1561">
          <w:rPr>
            <w:lang w:eastAsia="ja-JP"/>
          </w:rPr>
          <w:delText>,</w:delText>
        </w:r>
        <w:r w:rsidRPr="007535F4" w:rsidDel="001F1561">
          <w:rPr>
            <w:lang w:eastAsia="ja-JP"/>
          </w:rPr>
          <w:delText xml:space="preserve"> [b-ITU-T G.8121], [b</w:delText>
        </w:r>
        <w:r w:rsidDel="001F1561">
          <w:rPr>
            <w:lang w:eastAsia="ja-JP"/>
          </w:rPr>
          <w:noBreakHyphen/>
        </w:r>
        <w:r w:rsidRPr="007535F4" w:rsidDel="001F1561">
          <w:rPr>
            <w:lang w:eastAsia="ja-JP"/>
          </w:rPr>
          <w:delText>ITU</w:delText>
        </w:r>
        <w:r w:rsidDel="001F1561">
          <w:rPr>
            <w:lang w:eastAsia="ja-JP"/>
          </w:rPr>
          <w:noBreakHyphen/>
        </w:r>
        <w:r w:rsidRPr="007535F4" w:rsidDel="001F1561">
          <w:rPr>
            <w:lang w:eastAsia="ja-JP"/>
          </w:rPr>
          <w:delText>T</w:delText>
        </w:r>
        <w:r w:rsidDel="001F1561">
          <w:rPr>
            <w:lang w:eastAsia="ja-JP"/>
          </w:rPr>
          <w:delText> </w:delText>
        </w:r>
        <w:r w:rsidRPr="007535F4" w:rsidDel="001F1561">
          <w:rPr>
            <w:lang w:eastAsia="ja-JP"/>
          </w:rPr>
          <w:delText xml:space="preserve">G.8121.1] </w:delText>
        </w:r>
        <w:r w:rsidDel="001F1561">
          <w:rPr>
            <w:lang w:eastAsia="ja-JP"/>
          </w:rPr>
          <w:delText xml:space="preserve">and </w:delText>
        </w:r>
        <w:r w:rsidRPr="007535F4" w:rsidDel="001F1561">
          <w:rPr>
            <w:lang w:eastAsia="ja-JP"/>
          </w:rPr>
          <w:delText>[b</w:delText>
        </w:r>
        <w:r w:rsidRPr="007535F4" w:rsidDel="001F1561">
          <w:rPr>
            <w:lang w:eastAsia="ja-JP"/>
          </w:rPr>
          <w:noBreakHyphen/>
          <w:delText>ITU</w:delText>
        </w:r>
        <w:r w:rsidRPr="007535F4" w:rsidDel="001F1561">
          <w:rPr>
            <w:lang w:eastAsia="ja-JP"/>
          </w:rPr>
          <w:noBreakHyphen/>
          <w:delText>T G.8121.2]</w:delText>
        </w:r>
      </w:del>
      <w:r w:rsidRPr="007535F4">
        <w:t>.</w:t>
      </w:r>
    </w:p>
    <w:p w14:paraId="6B469B8F" w14:textId="468E1463" w:rsidR="001C2573" w:rsidRPr="00103A7E" w:rsidDel="001F1561" w:rsidRDefault="001C2573" w:rsidP="001C2573">
      <w:pPr>
        <w:pStyle w:val="Headingb"/>
        <w:rPr>
          <w:del w:id="347" w:author="Yuji Tochio" w:date="2018-10-12T17:30:00Z"/>
        </w:rPr>
      </w:pPr>
      <w:del w:id="348" w:author="Yuji Tochio" w:date="2018-10-12T17:30:00Z">
        <w:r w:rsidDel="001F1561">
          <w:delText>3.1.120</w:delText>
        </w:r>
        <w:r w:rsidDel="001F1561">
          <w:tab/>
        </w:r>
        <w:r w:rsidRPr="00103A7E" w:rsidDel="001F1561">
          <w:rPr>
            <w:bCs/>
          </w:rPr>
          <w:delText>unidirectional protection switching</w:delText>
        </w:r>
        <w:r w:rsidRPr="00103A7E" w:rsidDel="001F1561">
          <w:rPr>
            <w:b w:val="0"/>
            <w:bCs/>
            <w:lang w:val="en-US"/>
          </w:rPr>
          <w:delText>:</w:delText>
        </w:r>
        <w:r w:rsidRPr="00103A7E" w:rsidDel="001F1561">
          <w:rPr>
            <w:bCs/>
            <w:lang w:val="en-US"/>
          </w:rPr>
          <w:delText xml:space="preserve"> </w:delText>
        </w:r>
        <w:r w:rsidRPr="00103A7E" w:rsidDel="001F1561">
          <w:rPr>
            <w:b w:val="0"/>
          </w:rPr>
          <w:delText>[ITU-T G.780]</w:delText>
        </w:r>
      </w:del>
    </w:p>
    <w:p w14:paraId="0ECAA36B" w14:textId="0E830218" w:rsidR="001C2573" w:rsidRPr="007535F4" w:rsidDel="001F1561" w:rsidRDefault="001C2573" w:rsidP="001C2573">
      <w:pPr>
        <w:pStyle w:val="Note"/>
        <w:rPr>
          <w:del w:id="349" w:author="Yuji Tochio" w:date="2018-10-12T17:30:00Z"/>
          <w:lang w:eastAsia="ja-JP"/>
        </w:rPr>
      </w:pPr>
      <w:del w:id="350" w:author="Yuji Tochio" w:date="2018-10-12T17:30:00Z">
        <w:r w:rsidRPr="00103A7E" w:rsidDel="001F1561">
          <w:rPr>
            <w:lang w:eastAsia="ja-JP"/>
          </w:rPr>
          <w:delText>NOTE – Unidirectional protection switching is referred to in [ITU-T G.8131]</w:delText>
        </w:r>
        <w:r w:rsidRPr="00103A7E" w:rsidDel="001F1561">
          <w:delText>.</w:delText>
        </w:r>
      </w:del>
    </w:p>
    <w:p w14:paraId="0EEBEF4E" w14:textId="1DDCCFF4" w:rsidR="001C2573" w:rsidRPr="0024084E" w:rsidDel="001F1561" w:rsidRDefault="001C2573" w:rsidP="001C2573">
      <w:pPr>
        <w:pStyle w:val="Headingb"/>
        <w:rPr>
          <w:del w:id="351" w:author="Yuji Tochio" w:date="2018-10-12T17:30:00Z"/>
          <w:rPrChange w:id="352" w:author="SG Assistants" w:date="2018-10-17T14:54:00Z">
            <w:rPr>
              <w:del w:id="353" w:author="Yuji Tochio" w:date="2018-10-12T17:30:00Z"/>
              <w:lang w:val="fr-CH"/>
            </w:rPr>
          </w:rPrChange>
        </w:rPr>
      </w:pPr>
      <w:del w:id="354" w:author="Yuji Tochio" w:date="2018-10-12T17:30:00Z">
        <w:r w:rsidRPr="0024084E" w:rsidDel="001F1561">
          <w:rPr>
            <w:b w:val="0"/>
            <w:rPrChange w:id="355" w:author="SG Assistants" w:date="2018-10-17T14:54:00Z">
              <w:rPr>
                <w:b w:val="0"/>
                <w:lang w:val="fr-CH"/>
              </w:rPr>
            </w:rPrChange>
          </w:rPr>
          <w:delText>3.1.121</w:delText>
        </w:r>
        <w:r w:rsidRPr="0024084E" w:rsidDel="001F1561">
          <w:rPr>
            <w:b w:val="0"/>
            <w:rPrChange w:id="356" w:author="SG Assistants" w:date="2018-10-17T14:54:00Z">
              <w:rPr>
                <w:b w:val="0"/>
                <w:lang w:val="fr-CH"/>
              </w:rPr>
            </w:rPrChange>
          </w:rPr>
          <w:tab/>
          <w:delText>unidirectional trail</w:delText>
        </w:r>
        <w:r w:rsidRPr="0024084E" w:rsidDel="001F1561">
          <w:rPr>
            <w:bCs/>
            <w:rPrChange w:id="357" w:author="SG Assistants" w:date="2018-10-17T14:54:00Z">
              <w:rPr>
                <w:bCs/>
                <w:lang w:val="fr-CH"/>
              </w:rPr>
            </w:rPrChange>
          </w:rPr>
          <w:delText>:</w:delText>
        </w:r>
        <w:r w:rsidRPr="0024084E" w:rsidDel="001F1561">
          <w:rPr>
            <w:b w:val="0"/>
            <w:bCs/>
            <w:rPrChange w:id="358" w:author="SG Assistants" w:date="2018-10-17T14:54:00Z">
              <w:rPr>
                <w:b w:val="0"/>
                <w:bCs/>
                <w:lang w:val="fr-CH"/>
              </w:rPr>
            </w:rPrChange>
          </w:rPr>
          <w:delText xml:space="preserve"> </w:delText>
        </w:r>
        <w:r w:rsidRPr="0024084E" w:rsidDel="001F1561">
          <w:rPr>
            <w:rPrChange w:id="359" w:author="SG Assistants" w:date="2018-10-17T14:54:00Z">
              <w:rPr>
                <w:lang w:val="fr-CH"/>
              </w:rPr>
            </w:rPrChange>
          </w:rPr>
          <w:delText>[ITU-T G.805]</w:delText>
        </w:r>
      </w:del>
    </w:p>
    <w:p w14:paraId="0C4835FE" w14:textId="24E6FBB4" w:rsidR="001C2573" w:rsidRPr="007535F4" w:rsidDel="001F1561" w:rsidRDefault="001C2573" w:rsidP="001C2573">
      <w:pPr>
        <w:pStyle w:val="Note"/>
        <w:rPr>
          <w:del w:id="360" w:author="Yuji Tochio" w:date="2018-10-12T17:30:00Z"/>
          <w:lang w:eastAsia="ja-JP"/>
        </w:rPr>
      </w:pPr>
      <w:del w:id="361" w:author="Yuji Tochio" w:date="2018-10-12T17:30:00Z">
        <w:r w:rsidRPr="007535F4" w:rsidDel="001F1561">
          <w:rPr>
            <w:lang w:eastAsia="ja-JP"/>
          </w:rPr>
          <w:delText>NOTE – Unidirectional trail is referred to in [b-ITU-T G.8121], [b-ITU-T G.8121.1] and [b</w:delText>
        </w:r>
        <w:r w:rsidRPr="007535F4" w:rsidDel="001F1561">
          <w:rPr>
            <w:lang w:eastAsia="ja-JP"/>
          </w:rPr>
          <w:noBreakHyphen/>
          <w:delText>ITU</w:delText>
        </w:r>
        <w:r w:rsidRPr="007535F4" w:rsidDel="001F1561">
          <w:rPr>
            <w:lang w:eastAsia="ja-JP"/>
          </w:rPr>
          <w:noBreakHyphen/>
          <w:delText>T G.8121.2]</w:delText>
        </w:r>
        <w:r w:rsidRPr="007535F4" w:rsidDel="001F1561">
          <w:delText>.</w:delText>
        </w:r>
      </w:del>
    </w:p>
    <w:p w14:paraId="494BFCA8" w14:textId="53CFC92E" w:rsidR="001C2573" w:rsidRPr="007535F4" w:rsidDel="001F1561" w:rsidRDefault="001C2573" w:rsidP="001C2573">
      <w:pPr>
        <w:pStyle w:val="Headingb"/>
        <w:rPr>
          <w:del w:id="362" w:author="Yuji Tochio" w:date="2018-10-12T17:30:00Z"/>
        </w:rPr>
      </w:pPr>
      <w:del w:id="363" w:author="Yuji Tochio" w:date="2018-10-12T17:30:00Z">
        <w:r w:rsidDel="001F1561">
          <w:delText>3.1.122</w:delText>
        </w:r>
        <w:r w:rsidDel="001F1561">
          <w:tab/>
        </w:r>
        <w:r w:rsidRPr="00103A7E" w:rsidDel="001F1561">
          <w:delText>user-to-network interface (UNI)</w:delText>
        </w:r>
        <w:r w:rsidRPr="00103A7E" w:rsidDel="001F1561">
          <w:rPr>
            <w:b w:val="0"/>
          </w:rPr>
          <w:delText>: [ITU</w:delText>
        </w:r>
        <w:r w:rsidRPr="00103A7E" w:rsidDel="001F1561">
          <w:rPr>
            <w:b w:val="0"/>
          </w:rPr>
          <w:noBreakHyphen/>
          <w:delText>T G.8112]</w:delText>
        </w:r>
      </w:del>
    </w:p>
    <w:p w14:paraId="03289965" w14:textId="10FA8776" w:rsidR="001C2573" w:rsidRPr="007535F4" w:rsidDel="001F1561" w:rsidRDefault="001C2573" w:rsidP="001C2573">
      <w:pPr>
        <w:pStyle w:val="Headingb"/>
        <w:rPr>
          <w:del w:id="364" w:author="Yuji Tochio" w:date="2018-10-12T17:30:00Z"/>
        </w:rPr>
      </w:pPr>
      <w:del w:id="365" w:author="Yuji Tochio" w:date="2018-10-12T17:30:00Z">
        <w:r w:rsidDel="001F1561">
          <w:delText>3.1.123</w:delText>
        </w:r>
        <w:r w:rsidDel="001F1561">
          <w:tab/>
        </w:r>
        <w:r w:rsidRPr="007535F4" w:rsidDel="001F1561">
          <w:delText>wait-to-restore time</w:delText>
        </w:r>
        <w:r w:rsidRPr="002942D3" w:rsidDel="001F1561">
          <w:rPr>
            <w:b w:val="0"/>
            <w:lang w:val="en-US"/>
          </w:rPr>
          <w:delText>:</w:delText>
        </w:r>
        <w:r w:rsidDel="001F1561">
          <w:rPr>
            <w:b w:val="0"/>
            <w:lang w:val="en-US"/>
          </w:rPr>
          <w:delText xml:space="preserve"> </w:delText>
        </w:r>
        <w:r w:rsidRPr="002942D3" w:rsidDel="001F1561">
          <w:rPr>
            <w:b w:val="0"/>
          </w:rPr>
          <w:delText>[ITU-T G.808]</w:delText>
        </w:r>
      </w:del>
    </w:p>
    <w:p w14:paraId="47915B6F" w14:textId="762B7B20" w:rsidR="001C2573" w:rsidRPr="007535F4" w:rsidDel="001F1561" w:rsidRDefault="001C2573" w:rsidP="001C2573">
      <w:pPr>
        <w:pStyle w:val="Note"/>
        <w:rPr>
          <w:del w:id="366" w:author="Yuji Tochio" w:date="2018-10-12T17:30:00Z"/>
          <w:lang w:eastAsia="ja-JP"/>
        </w:rPr>
      </w:pPr>
      <w:del w:id="367" w:author="Yuji Tochio" w:date="2018-10-12T17:30:00Z">
        <w:r w:rsidRPr="007535F4" w:rsidDel="001F1561">
          <w:rPr>
            <w:lang w:eastAsia="ja-JP"/>
          </w:rPr>
          <w:delText>NOTE – wait-to-restore time is referred to in [ITU-T G.8131].</w:delText>
        </w:r>
      </w:del>
    </w:p>
    <w:p w14:paraId="2E6D7D75" w14:textId="75185132" w:rsidR="001C2573" w:rsidRPr="007535F4" w:rsidDel="001F1561" w:rsidRDefault="001C2573" w:rsidP="001C2573">
      <w:pPr>
        <w:pStyle w:val="Headingb"/>
        <w:rPr>
          <w:del w:id="368" w:author="Yuji Tochio" w:date="2018-10-12T17:30:00Z"/>
        </w:rPr>
      </w:pPr>
      <w:del w:id="369" w:author="Yuji Tochio" w:date="2018-10-12T17:30:00Z">
        <w:r w:rsidDel="001F1561">
          <w:delText>3.1.124</w:delText>
        </w:r>
        <w:r w:rsidDel="001F1561">
          <w:tab/>
        </w:r>
        <w:r w:rsidRPr="007535F4" w:rsidDel="001F1561">
          <w:delText>working transport entity</w:delText>
        </w:r>
        <w:r w:rsidRPr="002942D3" w:rsidDel="001F1561">
          <w:rPr>
            <w:b w:val="0"/>
            <w:lang w:val="en-US"/>
          </w:rPr>
          <w:delText>:</w:delText>
        </w:r>
        <w:r w:rsidDel="001F1561">
          <w:rPr>
            <w:b w:val="0"/>
            <w:lang w:val="en-US"/>
          </w:rPr>
          <w:delText xml:space="preserve"> </w:delText>
        </w:r>
        <w:r w:rsidRPr="002942D3" w:rsidDel="001F1561">
          <w:rPr>
            <w:b w:val="0"/>
          </w:rPr>
          <w:delText>[ITU-T G.808]</w:delText>
        </w:r>
      </w:del>
    </w:p>
    <w:p w14:paraId="3972AA9A" w14:textId="5089B6DC" w:rsidR="001C2573" w:rsidDel="001F1561" w:rsidRDefault="001C2573" w:rsidP="001C2573">
      <w:pPr>
        <w:pStyle w:val="Note"/>
        <w:rPr>
          <w:del w:id="370" w:author="Yuji Tochio" w:date="2018-10-12T17:30:00Z"/>
          <w:lang w:eastAsia="ja-JP"/>
        </w:rPr>
      </w:pPr>
      <w:del w:id="371" w:author="Yuji Tochio" w:date="2018-10-12T17:30:00Z">
        <w:r w:rsidRPr="007535F4" w:rsidDel="001F1561">
          <w:rPr>
            <w:lang w:eastAsia="ja-JP"/>
          </w:rPr>
          <w:delText>NOTE – working transport entity is referred to in [ITU-T G.8131].</w:delText>
        </w:r>
      </w:del>
    </w:p>
    <w:p w14:paraId="7F079927" w14:textId="01421666" w:rsidR="001C2573" w:rsidRPr="007535F4" w:rsidDel="001F1561" w:rsidRDefault="001C2573" w:rsidP="001C2573">
      <w:pPr>
        <w:pStyle w:val="Headingb"/>
        <w:rPr>
          <w:del w:id="372" w:author="Yuji Tochio" w:date="2018-10-12T17:30:00Z"/>
        </w:rPr>
      </w:pPr>
      <w:del w:id="373" w:author="Yuji Tochio" w:date="2018-10-12T17:30:00Z">
        <w:r w:rsidDel="001F1561">
          <w:delText>3.1.125</w:delText>
        </w:r>
        <w:r w:rsidDel="001F1561">
          <w:tab/>
        </w:r>
        <w:r w:rsidRPr="007535F4" w:rsidDel="001F1561">
          <w:delText>workstation function (WF)</w:delText>
        </w:r>
        <w:r w:rsidRPr="009B4A2E" w:rsidDel="001F1561">
          <w:rPr>
            <w:b w:val="0"/>
          </w:rPr>
          <w:delText>:</w:delText>
        </w:r>
        <w:r w:rsidDel="001F1561">
          <w:delText xml:space="preserve"> </w:delText>
        </w:r>
        <w:r w:rsidRPr="009B4A2E" w:rsidDel="001F1561">
          <w:rPr>
            <w:b w:val="0"/>
          </w:rPr>
          <w:delText>[ITU-T M.3010]</w:delText>
        </w:r>
      </w:del>
    </w:p>
    <w:p w14:paraId="618B6ABF" w14:textId="6FCBB9BF" w:rsidR="001C2573" w:rsidDel="001F1561" w:rsidRDefault="001C2573" w:rsidP="001C2573">
      <w:pPr>
        <w:pStyle w:val="Note"/>
        <w:rPr>
          <w:del w:id="374" w:author="Yuji Tochio" w:date="2018-10-12T17:30:00Z"/>
        </w:rPr>
      </w:pPr>
      <w:del w:id="375" w:author="Yuji Tochio" w:date="2018-10-12T17:30:00Z">
        <w:r w:rsidRPr="007535F4" w:rsidDel="001F1561">
          <w:rPr>
            <w:lang w:eastAsia="ja-JP"/>
          </w:rPr>
          <w:delText>NOTE – Workstation function (WF) is referred to in [b-ITU-T G.8151]</w:delText>
        </w:r>
        <w:r w:rsidRPr="007535F4" w:rsidDel="001F1561">
          <w:delText>.</w:delText>
        </w:r>
      </w:del>
    </w:p>
    <w:p w14:paraId="02837B30" w14:textId="77777777" w:rsidR="001C2573" w:rsidRDefault="001C2573" w:rsidP="001C2573"/>
    <w:p w14:paraId="673823C9" w14:textId="77777777" w:rsidR="001C2573" w:rsidRDefault="001C2573" w:rsidP="001C2573"/>
    <w:p w14:paraId="6FC1C9EE" w14:textId="77777777" w:rsidR="001C2573" w:rsidRPr="001C2573" w:rsidRDefault="001C2573" w:rsidP="001C2573"/>
    <w:p w14:paraId="0F45AF06" w14:textId="041B42FA" w:rsidR="00EC14B1" w:rsidRDefault="00EC14B1">
      <w:pPr>
        <w:pStyle w:val="Heading2"/>
      </w:pPr>
      <w:bookmarkStart w:id="376" w:name="_Toc416768889"/>
      <w:bookmarkStart w:id="377" w:name="_Toc530996942"/>
      <w:r>
        <w:t xml:space="preserve">Section </w:t>
      </w:r>
      <w:r w:rsidR="003A16D8">
        <w:t>3.</w:t>
      </w:r>
      <w:bookmarkEnd w:id="376"/>
      <w:r w:rsidR="001C2573">
        <w:t>2</w:t>
      </w:r>
      <w:bookmarkEnd w:id="377"/>
    </w:p>
    <w:p w14:paraId="260DBF06" w14:textId="2DD8CD1D" w:rsidR="001C2573" w:rsidRPr="007535F4" w:rsidDel="001C2573" w:rsidRDefault="001C2573" w:rsidP="001C2573">
      <w:pPr>
        <w:rPr>
          <w:del w:id="378" w:author="Yuji Tochio" w:date="2018-10-12T17:09:00Z"/>
        </w:rPr>
      </w:pPr>
      <w:del w:id="379" w:author="Yuji Tochio" w:date="2018-10-12T17:09:00Z">
        <w:r w:rsidDel="001C2573">
          <w:rPr>
            <w:b/>
            <w:bCs/>
          </w:rPr>
          <w:delText>3.2.5</w:delText>
        </w:r>
        <w:r w:rsidDel="001C2573">
          <w:rPr>
            <w:b/>
            <w:bCs/>
          </w:rPr>
          <w:tab/>
        </w:r>
        <w:r w:rsidRPr="007535F4" w:rsidDel="001C2573">
          <w:rPr>
            <w:b/>
            <w:bCs/>
          </w:rPr>
          <w:delText>MPLS-TP management network (MT_MN)</w:delText>
        </w:r>
        <w:r w:rsidRPr="007535F4" w:rsidDel="001C2573">
          <w:delText xml:space="preserve">: An MPLS-TP management network is a subset of a </w:delText>
        </w:r>
        <w:r w:rsidDel="001C2573">
          <w:delText>telecommunication management network (</w:delText>
        </w:r>
        <w:r w:rsidRPr="007535F4" w:rsidDel="001C2573">
          <w:delText>TMN</w:delText>
        </w:r>
        <w:r w:rsidDel="001C2573">
          <w:delText>)</w:delText>
        </w:r>
        <w:r w:rsidRPr="007535F4" w:rsidDel="001C2573">
          <w:delText xml:space="preserve"> that is responsible for managing those parts of a network element that contain MPLS-TP layer network entities. A</w:delText>
        </w:r>
        <w:r w:rsidDel="001C2573">
          <w:delText>n</w:delText>
        </w:r>
        <w:r w:rsidRPr="007535F4" w:rsidDel="001C2573">
          <w:delText xml:space="preserve"> MT_MN may be subdivided into a set of MPLS-TP management subnetworks.</w:delText>
        </w:r>
      </w:del>
    </w:p>
    <w:p w14:paraId="78662138" w14:textId="17026172" w:rsidR="001C2573" w:rsidRPr="007535F4" w:rsidDel="001C2573" w:rsidRDefault="001C2573" w:rsidP="001C2573">
      <w:pPr>
        <w:pStyle w:val="Note"/>
        <w:rPr>
          <w:del w:id="380" w:author="Yuji Tochio" w:date="2018-10-12T17:09:00Z"/>
        </w:rPr>
      </w:pPr>
      <w:del w:id="381" w:author="Yuji Tochio" w:date="2018-10-12T17:09:00Z">
        <w:r w:rsidRPr="007535F4" w:rsidDel="001C2573">
          <w:delText>NOTE – MPLS-TP management network (MT_MN) is referred to in [b-ITU-T G.8151].</w:delText>
        </w:r>
      </w:del>
    </w:p>
    <w:p w14:paraId="01154B99" w14:textId="2CAF9C21" w:rsidR="001C2573" w:rsidRPr="007535F4" w:rsidDel="001C2573" w:rsidRDefault="001C2573" w:rsidP="001C2573">
      <w:pPr>
        <w:rPr>
          <w:del w:id="382" w:author="Yuji Tochio" w:date="2018-10-12T17:09:00Z"/>
        </w:rPr>
      </w:pPr>
      <w:del w:id="383" w:author="Yuji Tochio" w:date="2018-10-12T17:09:00Z">
        <w:r w:rsidDel="001C2573">
          <w:rPr>
            <w:b/>
            <w:bCs/>
            <w:lang w:eastAsia="ar-SA"/>
          </w:rPr>
          <w:delText>3.2.6</w:delText>
        </w:r>
        <w:r w:rsidDel="001C2573">
          <w:rPr>
            <w:b/>
            <w:bCs/>
            <w:lang w:eastAsia="ar-SA"/>
          </w:rPr>
          <w:tab/>
        </w:r>
        <w:r w:rsidRPr="007535F4" w:rsidDel="001C2573">
          <w:rPr>
            <w:b/>
            <w:bCs/>
            <w:lang w:eastAsia="ar-SA"/>
          </w:rPr>
          <w:delText xml:space="preserve">MPLS-TP management subnetwork </w:delText>
        </w:r>
        <w:r w:rsidRPr="007535F4" w:rsidDel="001C2573">
          <w:rPr>
            <w:b/>
            <w:bCs/>
          </w:rPr>
          <w:delText>(</w:delText>
        </w:r>
        <w:r w:rsidRPr="007535F4" w:rsidDel="001C2573">
          <w:rPr>
            <w:b/>
            <w:bCs/>
            <w:lang w:eastAsia="ar-SA"/>
          </w:rPr>
          <w:delText>MT</w:delText>
        </w:r>
        <w:r w:rsidRPr="007535F4" w:rsidDel="001C2573">
          <w:rPr>
            <w:b/>
            <w:bCs/>
          </w:rPr>
          <w:delText>_</w:delText>
        </w:r>
        <w:r w:rsidRPr="007535F4" w:rsidDel="001C2573">
          <w:rPr>
            <w:b/>
            <w:bCs/>
            <w:lang w:eastAsia="ar-SA"/>
          </w:rPr>
          <w:delText>MSN)</w:delText>
        </w:r>
        <w:r w:rsidRPr="007535F4" w:rsidDel="001C2573">
          <w:rPr>
            <w:lang w:eastAsia="ar-SA"/>
          </w:rPr>
          <w:delText xml:space="preserve">: </w:delText>
        </w:r>
        <w:r w:rsidRPr="007535F4" w:rsidDel="001C2573">
          <w:delText>An MPLS-TP management subnetwork (MT_MSN) consists of a set of separate embedded control channels (ECC) and associated intra-site data communication links which are interconnected to form a data communications network (DCN) within any given MPLS-TP transport topology. For MPLS-TP, the physical channel supporting the ECC is the MPLS-TP management communication channel (MCC) as defined in [ITU-T G.7712]. A</w:delText>
        </w:r>
        <w:r w:rsidDel="001C2573">
          <w:delText>n</w:delText>
        </w:r>
        <w:r w:rsidRPr="007535F4" w:rsidDel="001C2573">
          <w:delText xml:space="preserve"> MT_MSN represents a MPLS-TP specific local communication network (LCN) portion of a network operator's overall DCN or TMN.</w:delText>
        </w:r>
      </w:del>
    </w:p>
    <w:p w14:paraId="2901CF93" w14:textId="70ABC966" w:rsidR="001C2573" w:rsidRPr="007535F4" w:rsidDel="001C2573" w:rsidRDefault="001C2573" w:rsidP="001C2573">
      <w:pPr>
        <w:pStyle w:val="Note"/>
        <w:rPr>
          <w:del w:id="384" w:author="Yuji Tochio" w:date="2018-10-12T17:09:00Z"/>
          <w:lang w:eastAsia="ja-JP"/>
        </w:rPr>
      </w:pPr>
      <w:del w:id="385" w:author="Yuji Tochio" w:date="2018-10-12T17:09:00Z">
        <w:r w:rsidRPr="007535F4" w:rsidDel="001C2573">
          <w:rPr>
            <w:lang w:eastAsia="ja-JP"/>
          </w:rPr>
          <w:delText xml:space="preserve">NOTE – </w:delText>
        </w:r>
        <w:r w:rsidRPr="007535F4" w:rsidDel="001C2573">
          <w:rPr>
            <w:bCs/>
            <w:lang w:eastAsia="ja-JP"/>
          </w:rPr>
          <w:delText xml:space="preserve">MPLS-TP management subnetwork (MT_MSN) </w:delText>
        </w:r>
        <w:r w:rsidRPr="007535F4" w:rsidDel="001C2573">
          <w:rPr>
            <w:lang w:eastAsia="ja-JP"/>
          </w:rPr>
          <w:delText>is referred to in [b-ITU-T G.8151].</w:delText>
        </w:r>
      </w:del>
    </w:p>
    <w:p w14:paraId="45850D93" w14:textId="4586F793" w:rsidR="001C2573" w:rsidRPr="007535F4" w:rsidDel="001C2573" w:rsidRDefault="001C2573" w:rsidP="001C2573">
      <w:pPr>
        <w:rPr>
          <w:del w:id="386" w:author="Yuji Tochio" w:date="2018-10-12T17:09:00Z"/>
        </w:rPr>
      </w:pPr>
      <w:del w:id="387" w:author="Yuji Tochio" w:date="2018-10-12T17:09:00Z">
        <w:r w:rsidDel="001C2573">
          <w:rPr>
            <w:b/>
            <w:bCs/>
          </w:rPr>
          <w:lastRenderedPageBreak/>
          <w:delText>3.2.7</w:delText>
        </w:r>
        <w:r w:rsidDel="001C2573">
          <w:rPr>
            <w:b/>
            <w:bCs/>
          </w:rPr>
          <w:tab/>
        </w:r>
        <w:r w:rsidRPr="007535F4" w:rsidDel="001C2573">
          <w:rPr>
            <w:b/>
            <w:bCs/>
          </w:rPr>
          <w:delText>MPLS-TP network element (MT_NE)</w:delText>
        </w:r>
        <w:r w:rsidRPr="007535F4" w:rsidDel="001C2573">
          <w:delText>: That part of a network element that contains entities from one or more MPLS-TP layer networks. A</w:delText>
        </w:r>
        <w:r w:rsidDel="001C2573">
          <w:delText>n</w:delText>
        </w:r>
        <w:r w:rsidRPr="007535F4" w:rsidDel="001C2573">
          <w:delText xml:space="preserve"> MT_NE may therefore be a standalone physical entity or a subset of a network element. It supports at least network element functions (NEF) and may also support an operations system function (OSF). It contains managed objects (MO), a message communication function (MCF) and a management application function (MAF). The functions of a</w:delText>
        </w:r>
        <w:r w:rsidDel="001C2573">
          <w:delText>n</w:delText>
        </w:r>
        <w:r w:rsidRPr="007535F4" w:rsidDel="001C2573">
          <w:delText xml:space="preserve"> MT_NE may be contained within an NE that also supports other layer networks. These layer network entities are considered to be managed separately from MPLS-TP entities. As such they are not part of the MT_MN or MT_MSN.</w:delText>
        </w:r>
      </w:del>
    </w:p>
    <w:p w14:paraId="1C669736" w14:textId="0F1E4981" w:rsidR="001C2573" w:rsidDel="001C2573" w:rsidRDefault="001C2573" w:rsidP="001C2573">
      <w:pPr>
        <w:pStyle w:val="Note"/>
        <w:rPr>
          <w:del w:id="388" w:author="Yuji Tochio" w:date="2018-10-12T17:09:00Z"/>
          <w:lang w:eastAsia="ja-JP"/>
        </w:rPr>
      </w:pPr>
      <w:del w:id="389" w:author="Yuji Tochio" w:date="2018-10-12T17:09:00Z">
        <w:r w:rsidRPr="007535F4" w:rsidDel="001C2573">
          <w:delText>NOTE</w:delText>
        </w:r>
        <w:r w:rsidRPr="007535F4" w:rsidDel="001C2573">
          <w:rPr>
            <w:lang w:eastAsia="ja-JP"/>
          </w:rPr>
          <w:delText xml:space="preserve"> – </w:delText>
        </w:r>
        <w:r w:rsidRPr="007535F4" w:rsidDel="001C2573">
          <w:rPr>
            <w:bCs/>
            <w:lang w:eastAsia="ja-JP"/>
          </w:rPr>
          <w:delText xml:space="preserve">MPLS-TP </w:delText>
        </w:r>
        <w:r w:rsidRPr="0046108C" w:rsidDel="001C2573">
          <w:delText>network</w:delText>
        </w:r>
        <w:r w:rsidRPr="007535F4" w:rsidDel="001C2573">
          <w:rPr>
            <w:bCs/>
            <w:lang w:eastAsia="ja-JP"/>
          </w:rPr>
          <w:delText xml:space="preserve"> element (MT_NE) </w:delText>
        </w:r>
        <w:r w:rsidRPr="007535F4" w:rsidDel="001C2573">
          <w:rPr>
            <w:lang w:eastAsia="ja-JP"/>
          </w:rPr>
          <w:delText>is referred to in [b-ITU-T G.8151].</w:delText>
        </w:r>
      </w:del>
    </w:p>
    <w:p w14:paraId="7E2D3363" w14:textId="77777777" w:rsidR="001C2573" w:rsidRDefault="001C2573" w:rsidP="003A16D8">
      <w:pPr>
        <w:rPr>
          <w:b/>
        </w:rPr>
      </w:pPr>
    </w:p>
    <w:p w14:paraId="27194797" w14:textId="77777777" w:rsidR="001C2573" w:rsidRDefault="001C2573" w:rsidP="003A16D8">
      <w:pPr>
        <w:rPr>
          <w:b/>
        </w:rPr>
      </w:pPr>
    </w:p>
    <w:p w14:paraId="79D8BAE5" w14:textId="106AA17A" w:rsidR="00CB25E8" w:rsidRDefault="00CB25E8" w:rsidP="00CB25E8">
      <w:pPr>
        <w:pStyle w:val="Heading2"/>
      </w:pPr>
      <w:bookmarkStart w:id="390" w:name="_Toc530996943"/>
      <w:r>
        <w:t>App</w:t>
      </w:r>
      <w:r w:rsidR="007E4177">
        <w:t>e</w:t>
      </w:r>
      <w:r>
        <w:t>ndix I</w:t>
      </w:r>
      <w:bookmarkEnd w:id="390"/>
    </w:p>
    <w:p w14:paraId="0FDC319E" w14:textId="77777777" w:rsidR="001C2573" w:rsidRDefault="001C2573" w:rsidP="003A16D8">
      <w:pPr>
        <w:rPr>
          <w:b/>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5"/>
        <w:gridCol w:w="3266"/>
        <w:gridCol w:w="2998"/>
      </w:tblGrid>
      <w:tr w:rsidR="00917C8A" w:rsidRPr="007535F4" w14:paraId="25668ACD" w14:textId="77777777" w:rsidTr="007E4177">
        <w:trPr>
          <w:jc w:val="center"/>
        </w:trPr>
        <w:tc>
          <w:tcPr>
            <w:tcW w:w="3375" w:type="dxa"/>
            <w:vAlign w:val="center"/>
          </w:tcPr>
          <w:p w14:paraId="509FA3FC" w14:textId="77777777" w:rsidR="00917C8A" w:rsidRPr="007535F4" w:rsidRDefault="00917C8A" w:rsidP="007E4177">
            <w:pPr>
              <w:pStyle w:val="Tablehead"/>
            </w:pPr>
            <w:r w:rsidRPr="007535F4">
              <w:t>Recommendation</w:t>
            </w:r>
          </w:p>
        </w:tc>
        <w:tc>
          <w:tcPr>
            <w:tcW w:w="3266" w:type="dxa"/>
            <w:vAlign w:val="center"/>
          </w:tcPr>
          <w:p w14:paraId="1762E147" w14:textId="77777777" w:rsidR="00917C8A" w:rsidRPr="007535F4" w:rsidRDefault="00917C8A" w:rsidP="007E4177">
            <w:pPr>
              <w:pStyle w:val="Tablehead"/>
            </w:pPr>
            <w:r w:rsidRPr="007535F4">
              <w:t>Latest version</w:t>
            </w:r>
          </w:p>
        </w:tc>
        <w:tc>
          <w:tcPr>
            <w:tcW w:w="2998" w:type="dxa"/>
            <w:vAlign w:val="center"/>
          </w:tcPr>
          <w:p w14:paraId="47691564" w14:textId="77777777" w:rsidR="00917C8A" w:rsidRPr="007535F4" w:rsidRDefault="00917C8A" w:rsidP="007E4177">
            <w:pPr>
              <w:pStyle w:val="Tablehead"/>
              <w:rPr>
                <w:lang w:eastAsia="ja-JP"/>
              </w:rPr>
            </w:pPr>
            <w:r w:rsidRPr="007535F4">
              <w:rPr>
                <w:lang w:eastAsia="ja-JP"/>
              </w:rPr>
              <w:t>MPLS-TP specific definitions</w:t>
            </w:r>
          </w:p>
        </w:tc>
      </w:tr>
      <w:tr w:rsidR="00917C8A" w:rsidRPr="007535F4" w14:paraId="2E6A50A2" w14:textId="77777777" w:rsidTr="007E4177">
        <w:trPr>
          <w:jc w:val="center"/>
        </w:trPr>
        <w:tc>
          <w:tcPr>
            <w:tcW w:w="3375" w:type="dxa"/>
          </w:tcPr>
          <w:p w14:paraId="69E79C68" w14:textId="77777777" w:rsidR="00917C8A" w:rsidRPr="007535F4" w:rsidRDefault="00917C8A" w:rsidP="007E4177">
            <w:pPr>
              <w:pStyle w:val="Tabletext"/>
              <w:jc w:val="center"/>
              <w:rPr>
                <w:lang w:eastAsia="ja-JP"/>
              </w:rPr>
            </w:pPr>
            <w:r w:rsidRPr="007535F4">
              <w:t>ITU-T G.7</w:t>
            </w:r>
            <w:r w:rsidRPr="007535F4">
              <w:rPr>
                <w:lang w:eastAsia="ja-JP"/>
              </w:rPr>
              <w:t>712/Y.1703</w:t>
            </w:r>
          </w:p>
        </w:tc>
        <w:tc>
          <w:tcPr>
            <w:tcW w:w="3266" w:type="dxa"/>
          </w:tcPr>
          <w:p w14:paraId="75683BFD" w14:textId="77777777" w:rsidR="00917C8A" w:rsidRPr="007535F4" w:rsidRDefault="00917C8A" w:rsidP="007E4177">
            <w:pPr>
              <w:pStyle w:val="Tabletext"/>
              <w:jc w:val="center"/>
              <w:rPr>
                <w:lang w:eastAsia="ja-JP"/>
              </w:rPr>
            </w:pPr>
            <w:r w:rsidRPr="007535F4">
              <w:rPr>
                <w:lang w:eastAsia="ja-JP"/>
              </w:rPr>
              <w:t xml:space="preserve">09/2010 with </w:t>
            </w:r>
            <w:proofErr w:type="spellStart"/>
            <w:r w:rsidRPr="007535F4">
              <w:rPr>
                <w:lang w:eastAsia="ja-JP"/>
              </w:rPr>
              <w:t>Amd</w:t>
            </w:r>
            <w:proofErr w:type="spellEnd"/>
            <w:r w:rsidRPr="007535F4">
              <w:rPr>
                <w:lang w:eastAsia="ja-JP"/>
              </w:rPr>
              <w:t>. 1</w:t>
            </w:r>
          </w:p>
        </w:tc>
        <w:tc>
          <w:tcPr>
            <w:tcW w:w="2998" w:type="dxa"/>
          </w:tcPr>
          <w:p w14:paraId="3AD23C91" w14:textId="77777777" w:rsidR="00917C8A" w:rsidRPr="007535F4" w:rsidDel="00DF4E0D" w:rsidRDefault="00917C8A" w:rsidP="007E4177">
            <w:pPr>
              <w:pStyle w:val="Tabletext"/>
              <w:jc w:val="center"/>
              <w:rPr>
                <w:lang w:eastAsia="ja-JP"/>
              </w:rPr>
            </w:pPr>
            <w:r w:rsidRPr="007535F4">
              <w:rPr>
                <w:lang w:eastAsia="ja-JP"/>
              </w:rPr>
              <w:t>No</w:t>
            </w:r>
          </w:p>
        </w:tc>
      </w:tr>
      <w:tr w:rsidR="00917C8A" w:rsidRPr="007535F4" w14:paraId="074FDC3D" w14:textId="77777777" w:rsidTr="007E4177">
        <w:trPr>
          <w:jc w:val="center"/>
        </w:trPr>
        <w:tc>
          <w:tcPr>
            <w:tcW w:w="3375" w:type="dxa"/>
          </w:tcPr>
          <w:p w14:paraId="3FA4150B" w14:textId="77777777" w:rsidR="00917C8A" w:rsidRPr="007535F4" w:rsidRDefault="00917C8A" w:rsidP="007E4177">
            <w:pPr>
              <w:pStyle w:val="Tabletext"/>
              <w:jc w:val="center"/>
              <w:rPr>
                <w:lang w:eastAsia="ja-JP"/>
              </w:rPr>
            </w:pPr>
            <w:r w:rsidRPr="007535F4">
              <w:rPr>
                <w:lang w:eastAsia="ja-JP"/>
              </w:rPr>
              <w:t>ITU-T G.8110.1/Y.1370.1</w:t>
            </w:r>
          </w:p>
        </w:tc>
        <w:tc>
          <w:tcPr>
            <w:tcW w:w="3266" w:type="dxa"/>
          </w:tcPr>
          <w:p w14:paraId="14C817B2" w14:textId="77777777" w:rsidR="00917C8A" w:rsidRPr="007535F4" w:rsidRDefault="00917C8A" w:rsidP="007E4177">
            <w:pPr>
              <w:pStyle w:val="Tabletext"/>
              <w:jc w:val="center"/>
              <w:rPr>
                <w:lang w:eastAsia="ja-JP"/>
              </w:rPr>
            </w:pPr>
            <w:r w:rsidRPr="007535F4">
              <w:rPr>
                <w:lang w:eastAsia="ja-JP"/>
              </w:rPr>
              <w:t>12/2011</w:t>
            </w:r>
          </w:p>
        </w:tc>
        <w:tc>
          <w:tcPr>
            <w:tcW w:w="2998" w:type="dxa"/>
          </w:tcPr>
          <w:p w14:paraId="5B41D331" w14:textId="77777777" w:rsidR="00917C8A" w:rsidRPr="007535F4" w:rsidRDefault="00917C8A" w:rsidP="007E4177">
            <w:pPr>
              <w:pStyle w:val="Tabletext"/>
              <w:jc w:val="center"/>
              <w:rPr>
                <w:lang w:eastAsia="ja-JP"/>
              </w:rPr>
            </w:pPr>
            <w:r w:rsidRPr="007535F4">
              <w:rPr>
                <w:lang w:eastAsia="ja-JP"/>
              </w:rPr>
              <w:t>No</w:t>
            </w:r>
          </w:p>
        </w:tc>
      </w:tr>
      <w:tr w:rsidR="00917C8A" w:rsidRPr="00D21F72" w14:paraId="3D568A4D" w14:textId="77777777" w:rsidTr="007E4177">
        <w:trPr>
          <w:jc w:val="center"/>
        </w:trPr>
        <w:tc>
          <w:tcPr>
            <w:tcW w:w="3375" w:type="dxa"/>
          </w:tcPr>
          <w:p w14:paraId="1DC0D70B" w14:textId="77777777" w:rsidR="00917C8A" w:rsidRPr="00D21F72" w:rsidRDefault="00917C8A" w:rsidP="007E4177">
            <w:pPr>
              <w:pStyle w:val="Tabletext"/>
              <w:jc w:val="center"/>
              <w:rPr>
                <w:lang w:eastAsia="ja-JP"/>
              </w:rPr>
            </w:pPr>
            <w:r w:rsidRPr="00D21F72">
              <w:rPr>
                <w:lang w:eastAsia="ja-JP"/>
              </w:rPr>
              <w:t>ITU-T G.8112/Y.1371</w:t>
            </w:r>
          </w:p>
        </w:tc>
        <w:tc>
          <w:tcPr>
            <w:tcW w:w="3266" w:type="dxa"/>
          </w:tcPr>
          <w:p w14:paraId="0A069465" w14:textId="77777777" w:rsidR="00917C8A" w:rsidRPr="00D21F72" w:rsidRDefault="00917C8A" w:rsidP="007E4177">
            <w:pPr>
              <w:pStyle w:val="Tabletext"/>
              <w:jc w:val="center"/>
              <w:rPr>
                <w:lang w:eastAsia="ja-JP"/>
              </w:rPr>
            </w:pPr>
            <w:r w:rsidRPr="00D21F72">
              <w:rPr>
                <w:lang w:eastAsia="ja-JP"/>
              </w:rPr>
              <w:t>08/2015</w:t>
            </w:r>
          </w:p>
        </w:tc>
        <w:tc>
          <w:tcPr>
            <w:tcW w:w="2998" w:type="dxa"/>
          </w:tcPr>
          <w:p w14:paraId="3977A089" w14:textId="77777777" w:rsidR="00917C8A" w:rsidRPr="00D21F72" w:rsidRDefault="00917C8A" w:rsidP="007E4177">
            <w:pPr>
              <w:pStyle w:val="Tabletext"/>
              <w:jc w:val="center"/>
              <w:rPr>
                <w:lang w:eastAsia="ja-JP"/>
              </w:rPr>
            </w:pPr>
            <w:r w:rsidRPr="00D21F72">
              <w:rPr>
                <w:lang w:eastAsia="ja-JP"/>
              </w:rPr>
              <w:t>Yes</w:t>
            </w:r>
          </w:p>
        </w:tc>
      </w:tr>
      <w:tr w:rsidR="00917C8A" w:rsidRPr="00D21F72" w14:paraId="247B79DD" w14:textId="77777777" w:rsidTr="007E4177">
        <w:trPr>
          <w:jc w:val="center"/>
        </w:trPr>
        <w:tc>
          <w:tcPr>
            <w:tcW w:w="3375" w:type="dxa"/>
          </w:tcPr>
          <w:p w14:paraId="3C048058" w14:textId="77777777" w:rsidR="00917C8A" w:rsidRPr="00D21F72" w:rsidRDefault="00917C8A" w:rsidP="007E4177">
            <w:pPr>
              <w:pStyle w:val="Tabletext"/>
              <w:jc w:val="center"/>
              <w:rPr>
                <w:lang w:eastAsia="ja-JP"/>
              </w:rPr>
            </w:pPr>
            <w:r w:rsidRPr="00D21F72">
              <w:rPr>
                <w:lang w:eastAsia="ja-JP"/>
              </w:rPr>
              <w:t>ITU-T G.8113.1/Y.1372.1</w:t>
            </w:r>
          </w:p>
        </w:tc>
        <w:tc>
          <w:tcPr>
            <w:tcW w:w="3266" w:type="dxa"/>
          </w:tcPr>
          <w:p w14:paraId="13BC77AE" w14:textId="77777777" w:rsidR="00917C8A" w:rsidRPr="00D21F72" w:rsidRDefault="00917C8A" w:rsidP="007E4177">
            <w:pPr>
              <w:pStyle w:val="Tabletext"/>
              <w:jc w:val="center"/>
              <w:rPr>
                <w:lang w:eastAsia="ja-JP"/>
              </w:rPr>
            </w:pPr>
            <w:r w:rsidRPr="00D21F72">
              <w:rPr>
                <w:lang w:eastAsia="ja-JP"/>
              </w:rPr>
              <w:t>04/2016</w:t>
            </w:r>
          </w:p>
        </w:tc>
        <w:tc>
          <w:tcPr>
            <w:tcW w:w="2998" w:type="dxa"/>
          </w:tcPr>
          <w:p w14:paraId="4047FB2B" w14:textId="77777777" w:rsidR="00917C8A" w:rsidRPr="00D21F72" w:rsidRDefault="00917C8A" w:rsidP="007E4177">
            <w:pPr>
              <w:pStyle w:val="Tabletext"/>
              <w:jc w:val="center"/>
              <w:rPr>
                <w:lang w:eastAsia="ja-JP"/>
              </w:rPr>
            </w:pPr>
            <w:r w:rsidRPr="00D21F72">
              <w:rPr>
                <w:lang w:eastAsia="ja-JP"/>
              </w:rPr>
              <w:t>Yes</w:t>
            </w:r>
          </w:p>
        </w:tc>
      </w:tr>
      <w:tr w:rsidR="00917C8A" w:rsidRPr="00D21F72" w14:paraId="7C220814" w14:textId="77777777" w:rsidTr="007E4177">
        <w:trPr>
          <w:jc w:val="center"/>
        </w:trPr>
        <w:tc>
          <w:tcPr>
            <w:tcW w:w="3375" w:type="dxa"/>
          </w:tcPr>
          <w:p w14:paraId="2FFED393" w14:textId="77777777" w:rsidR="00917C8A" w:rsidRPr="00D21F72" w:rsidRDefault="00917C8A" w:rsidP="007E4177">
            <w:pPr>
              <w:pStyle w:val="Tabletext"/>
              <w:jc w:val="center"/>
              <w:rPr>
                <w:lang w:eastAsia="ja-JP"/>
              </w:rPr>
            </w:pPr>
            <w:r w:rsidRPr="00D21F72">
              <w:rPr>
                <w:lang w:eastAsia="ja-JP"/>
              </w:rPr>
              <w:t>ITU-T G.8113.2/Y.1372.2</w:t>
            </w:r>
          </w:p>
        </w:tc>
        <w:tc>
          <w:tcPr>
            <w:tcW w:w="3266" w:type="dxa"/>
          </w:tcPr>
          <w:p w14:paraId="5E078265" w14:textId="77777777" w:rsidR="00917C8A" w:rsidRPr="00D21F72" w:rsidRDefault="00917C8A" w:rsidP="007E4177">
            <w:pPr>
              <w:pStyle w:val="Tabletext"/>
              <w:jc w:val="center"/>
              <w:rPr>
                <w:lang w:eastAsia="ja-JP"/>
              </w:rPr>
            </w:pPr>
            <w:r w:rsidRPr="00D21F72">
              <w:rPr>
                <w:lang w:eastAsia="ja-JP"/>
              </w:rPr>
              <w:t>08/2015</w:t>
            </w:r>
          </w:p>
        </w:tc>
        <w:tc>
          <w:tcPr>
            <w:tcW w:w="2998" w:type="dxa"/>
          </w:tcPr>
          <w:p w14:paraId="61224E48" w14:textId="77777777" w:rsidR="00917C8A" w:rsidRPr="00D21F72" w:rsidRDefault="00917C8A" w:rsidP="007E4177">
            <w:pPr>
              <w:pStyle w:val="Tabletext"/>
              <w:jc w:val="center"/>
              <w:rPr>
                <w:lang w:eastAsia="ja-JP"/>
              </w:rPr>
            </w:pPr>
            <w:r w:rsidRPr="00D21F72">
              <w:rPr>
                <w:lang w:eastAsia="ja-JP"/>
              </w:rPr>
              <w:t>Yes</w:t>
            </w:r>
          </w:p>
        </w:tc>
      </w:tr>
      <w:tr w:rsidR="00917C8A" w:rsidRPr="00D21F72" w:rsidDel="00917C8A" w14:paraId="05B1FE0A" w14:textId="201658CA" w:rsidTr="007E4177">
        <w:trPr>
          <w:jc w:val="center"/>
          <w:del w:id="391" w:author="Yuji Tochio" w:date="2018-10-16T19:28:00Z"/>
        </w:trPr>
        <w:tc>
          <w:tcPr>
            <w:tcW w:w="3375" w:type="dxa"/>
          </w:tcPr>
          <w:p w14:paraId="409CE4FF" w14:textId="247B4824" w:rsidR="00917C8A" w:rsidRPr="00D21F72" w:rsidDel="00917C8A" w:rsidRDefault="00917C8A" w:rsidP="007E4177">
            <w:pPr>
              <w:pStyle w:val="Tabletext"/>
              <w:jc w:val="center"/>
              <w:rPr>
                <w:del w:id="392" w:author="Yuji Tochio" w:date="2018-10-16T19:28:00Z"/>
                <w:lang w:eastAsia="ja-JP"/>
              </w:rPr>
            </w:pPr>
            <w:del w:id="393" w:author="Yuji Tochio" w:date="2018-10-16T19:28:00Z">
              <w:r w:rsidRPr="00D21F72" w:rsidDel="00917C8A">
                <w:rPr>
                  <w:lang w:eastAsia="ja-JP"/>
                </w:rPr>
                <w:delText>ITU-T G.8121/Y.1381</w:delText>
              </w:r>
            </w:del>
          </w:p>
        </w:tc>
        <w:tc>
          <w:tcPr>
            <w:tcW w:w="3266" w:type="dxa"/>
          </w:tcPr>
          <w:p w14:paraId="5E09DCAF" w14:textId="034381B9" w:rsidR="00917C8A" w:rsidRPr="00D21F72" w:rsidDel="00917C8A" w:rsidRDefault="00917C8A" w:rsidP="007E4177">
            <w:pPr>
              <w:pStyle w:val="Tabletext"/>
              <w:jc w:val="center"/>
              <w:rPr>
                <w:del w:id="394" w:author="Yuji Tochio" w:date="2018-10-16T19:28:00Z"/>
                <w:lang w:eastAsia="ja-JP"/>
              </w:rPr>
            </w:pPr>
            <w:del w:id="395" w:author="Yuji Tochio" w:date="2018-10-16T19:28:00Z">
              <w:r w:rsidRPr="00D21F72" w:rsidDel="00917C8A">
                <w:rPr>
                  <w:lang w:eastAsia="ja-JP"/>
                </w:rPr>
                <w:delText>04/2016</w:delText>
              </w:r>
            </w:del>
          </w:p>
        </w:tc>
        <w:tc>
          <w:tcPr>
            <w:tcW w:w="2998" w:type="dxa"/>
          </w:tcPr>
          <w:p w14:paraId="3B63FB71" w14:textId="209F7348" w:rsidR="00917C8A" w:rsidRPr="00D21F72" w:rsidDel="00917C8A" w:rsidRDefault="00917C8A" w:rsidP="007E4177">
            <w:pPr>
              <w:pStyle w:val="Tabletext"/>
              <w:jc w:val="center"/>
              <w:rPr>
                <w:del w:id="396" w:author="Yuji Tochio" w:date="2018-10-16T19:28:00Z"/>
                <w:lang w:eastAsia="ja-JP"/>
              </w:rPr>
            </w:pPr>
            <w:del w:id="397" w:author="Yuji Tochio" w:date="2018-10-16T19:28:00Z">
              <w:r w:rsidRPr="00D21F72" w:rsidDel="00917C8A">
                <w:rPr>
                  <w:lang w:eastAsia="ja-JP"/>
                </w:rPr>
                <w:delText>No</w:delText>
              </w:r>
            </w:del>
          </w:p>
        </w:tc>
      </w:tr>
      <w:tr w:rsidR="00917C8A" w:rsidRPr="00D21F72" w:rsidDel="00917C8A" w14:paraId="4F61683F" w14:textId="7D6A8102" w:rsidTr="007E4177">
        <w:trPr>
          <w:jc w:val="center"/>
          <w:del w:id="398" w:author="Yuji Tochio" w:date="2018-10-16T19:28:00Z"/>
        </w:trPr>
        <w:tc>
          <w:tcPr>
            <w:tcW w:w="3375" w:type="dxa"/>
          </w:tcPr>
          <w:p w14:paraId="186B6CE6" w14:textId="36D74EA9" w:rsidR="00917C8A" w:rsidRPr="00D21F72" w:rsidDel="00917C8A" w:rsidRDefault="00917C8A" w:rsidP="007E4177">
            <w:pPr>
              <w:pStyle w:val="Tabletext"/>
              <w:jc w:val="center"/>
              <w:rPr>
                <w:del w:id="399" w:author="Yuji Tochio" w:date="2018-10-16T19:28:00Z"/>
                <w:lang w:eastAsia="ja-JP"/>
              </w:rPr>
            </w:pPr>
            <w:del w:id="400" w:author="Yuji Tochio" w:date="2018-10-16T19:28:00Z">
              <w:r w:rsidRPr="00D21F72" w:rsidDel="00917C8A">
                <w:rPr>
                  <w:lang w:eastAsia="ja-JP"/>
                </w:rPr>
                <w:delText>ITU-T G.8121.1/Y.1381.1</w:delText>
              </w:r>
            </w:del>
          </w:p>
        </w:tc>
        <w:tc>
          <w:tcPr>
            <w:tcW w:w="3266" w:type="dxa"/>
          </w:tcPr>
          <w:p w14:paraId="6C3D6DEC" w14:textId="5461D337" w:rsidR="00917C8A" w:rsidRPr="00D21F72" w:rsidDel="00917C8A" w:rsidRDefault="00917C8A" w:rsidP="007E4177">
            <w:pPr>
              <w:pStyle w:val="Tabletext"/>
              <w:jc w:val="center"/>
              <w:rPr>
                <w:del w:id="401" w:author="Yuji Tochio" w:date="2018-10-16T19:28:00Z"/>
                <w:lang w:eastAsia="ja-JP"/>
              </w:rPr>
            </w:pPr>
            <w:del w:id="402" w:author="Yuji Tochio" w:date="2018-10-16T19:28:00Z">
              <w:r w:rsidRPr="00D21F72" w:rsidDel="00917C8A">
                <w:rPr>
                  <w:lang w:eastAsia="ja-JP"/>
                </w:rPr>
                <w:delText>04/2016</w:delText>
              </w:r>
            </w:del>
          </w:p>
        </w:tc>
        <w:tc>
          <w:tcPr>
            <w:tcW w:w="2998" w:type="dxa"/>
          </w:tcPr>
          <w:p w14:paraId="0BAEE3AF" w14:textId="7ABB459D" w:rsidR="00917C8A" w:rsidRPr="00D21F72" w:rsidDel="00917C8A" w:rsidRDefault="00917C8A" w:rsidP="007E4177">
            <w:pPr>
              <w:pStyle w:val="Tabletext"/>
              <w:jc w:val="center"/>
              <w:rPr>
                <w:del w:id="403" w:author="Yuji Tochio" w:date="2018-10-16T19:28:00Z"/>
                <w:lang w:eastAsia="ja-JP"/>
              </w:rPr>
            </w:pPr>
            <w:del w:id="404" w:author="Yuji Tochio" w:date="2018-10-16T19:28:00Z">
              <w:r w:rsidRPr="00D21F72" w:rsidDel="00917C8A">
                <w:rPr>
                  <w:lang w:eastAsia="ja-JP"/>
                </w:rPr>
                <w:delText>No</w:delText>
              </w:r>
            </w:del>
          </w:p>
        </w:tc>
      </w:tr>
      <w:tr w:rsidR="00917C8A" w:rsidRPr="00D21F72" w:rsidDel="00917C8A" w14:paraId="516754F9" w14:textId="1CC96573" w:rsidTr="007E4177">
        <w:trPr>
          <w:jc w:val="center"/>
          <w:del w:id="405" w:author="Yuji Tochio" w:date="2018-10-16T19:28:00Z"/>
        </w:trPr>
        <w:tc>
          <w:tcPr>
            <w:tcW w:w="3375" w:type="dxa"/>
          </w:tcPr>
          <w:p w14:paraId="66E91126" w14:textId="565907C5" w:rsidR="00917C8A" w:rsidRPr="00D21F72" w:rsidDel="00917C8A" w:rsidRDefault="00917C8A" w:rsidP="007E4177">
            <w:pPr>
              <w:pStyle w:val="Tabletext"/>
              <w:jc w:val="center"/>
              <w:rPr>
                <w:del w:id="406" w:author="Yuji Tochio" w:date="2018-10-16T19:28:00Z"/>
                <w:lang w:eastAsia="ja-JP"/>
              </w:rPr>
            </w:pPr>
            <w:del w:id="407" w:author="Yuji Tochio" w:date="2018-10-16T19:28:00Z">
              <w:r w:rsidRPr="00D21F72" w:rsidDel="00917C8A">
                <w:rPr>
                  <w:lang w:eastAsia="ja-JP"/>
                </w:rPr>
                <w:delText>ITU-T G.8121.2/Y.1381.2</w:delText>
              </w:r>
            </w:del>
          </w:p>
        </w:tc>
        <w:tc>
          <w:tcPr>
            <w:tcW w:w="3266" w:type="dxa"/>
          </w:tcPr>
          <w:p w14:paraId="1643DDF6" w14:textId="03AC3DF2" w:rsidR="00917C8A" w:rsidRPr="00D21F72" w:rsidDel="00917C8A" w:rsidRDefault="00917C8A" w:rsidP="007E4177">
            <w:pPr>
              <w:pStyle w:val="Tabletext"/>
              <w:jc w:val="center"/>
              <w:rPr>
                <w:del w:id="408" w:author="Yuji Tochio" w:date="2018-10-16T19:28:00Z"/>
                <w:lang w:eastAsia="ja-JP"/>
              </w:rPr>
            </w:pPr>
            <w:del w:id="409" w:author="Yuji Tochio" w:date="2018-10-16T19:28:00Z">
              <w:r w:rsidRPr="00D21F72" w:rsidDel="00917C8A">
                <w:rPr>
                  <w:lang w:eastAsia="ja-JP"/>
                </w:rPr>
                <w:delText>04/2016</w:delText>
              </w:r>
            </w:del>
          </w:p>
        </w:tc>
        <w:tc>
          <w:tcPr>
            <w:tcW w:w="2998" w:type="dxa"/>
          </w:tcPr>
          <w:p w14:paraId="44A6E336" w14:textId="5149F1AD" w:rsidR="00917C8A" w:rsidRPr="00D21F72" w:rsidDel="00917C8A" w:rsidRDefault="00917C8A" w:rsidP="007E4177">
            <w:pPr>
              <w:pStyle w:val="Tabletext"/>
              <w:jc w:val="center"/>
              <w:rPr>
                <w:del w:id="410" w:author="Yuji Tochio" w:date="2018-10-16T19:28:00Z"/>
                <w:lang w:eastAsia="ja-JP"/>
              </w:rPr>
            </w:pPr>
            <w:del w:id="411" w:author="Yuji Tochio" w:date="2018-10-16T19:28:00Z">
              <w:r w:rsidRPr="00D21F72" w:rsidDel="00917C8A">
                <w:rPr>
                  <w:lang w:eastAsia="ja-JP"/>
                </w:rPr>
                <w:delText>No</w:delText>
              </w:r>
            </w:del>
          </w:p>
        </w:tc>
      </w:tr>
      <w:tr w:rsidR="00917C8A" w:rsidRPr="00D21F72" w:rsidDel="00917C8A" w14:paraId="368CED48" w14:textId="51D31B9B" w:rsidTr="007E4177">
        <w:trPr>
          <w:jc w:val="center"/>
          <w:del w:id="412" w:author="Yuji Tochio" w:date="2018-10-16T19:28:00Z"/>
        </w:trPr>
        <w:tc>
          <w:tcPr>
            <w:tcW w:w="3375" w:type="dxa"/>
          </w:tcPr>
          <w:p w14:paraId="0433C3CE" w14:textId="0DA2B273" w:rsidR="00917C8A" w:rsidRPr="00D21F72" w:rsidDel="00917C8A" w:rsidRDefault="00917C8A" w:rsidP="007E4177">
            <w:pPr>
              <w:pStyle w:val="Tabletext"/>
              <w:jc w:val="center"/>
              <w:rPr>
                <w:del w:id="413" w:author="Yuji Tochio" w:date="2018-10-16T19:28:00Z"/>
                <w:lang w:eastAsia="ja-JP"/>
              </w:rPr>
            </w:pPr>
            <w:del w:id="414" w:author="Yuji Tochio" w:date="2018-10-16T19:28:00Z">
              <w:r w:rsidRPr="00D21F72" w:rsidDel="00917C8A">
                <w:rPr>
                  <w:lang w:eastAsia="ja-JP"/>
                </w:rPr>
                <w:delText>ITU-T G.8131/Y.1382</w:delText>
              </w:r>
            </w:del>
          </w:p>
        </w:tc>
        <w:tc>
          <w:tcPr>
            <w:tcW w:w="3266" w:type="dxa"/>
          </w:tcPr>
          <w:p w14:paraId="50EB662A" w14:textId="5C55F75A" w:rsidR="00917C8A" w:rsidRPr="00D21F72" w:rsidDel="00917C8A" w:rsidRDefault="00917C8A" w:rsidP="007E4177">
            <w:pPr>
              <w:pStyle w:val="Tabletext"/>
              <w:jc w:val="center"/>
              <w:rPr>
                <w:del w:id="415" w:author="Yuji Tochio" w:date="2018-10-16T19:28:00Z"/>
                <w:lang w:eastAsia="ja-JP"/>
              </w:rPr>
            </w:pPr>
            <w:del w:id="416" w:author="Yuji Tochio" w:date="2018-10-16T19:28:00Z">
              <w:r w:rsidRPr="00D21F72" w:rsidDel="00917C8A">
                <w:rPr>
                  <w:lang w:eastAsia="ja-JP"/>
                </w:rPr>
                <w:delText>07/2014 with Amd</w:delText>
              </w:r>
              <w:r w:rsidDel="00917C8A">
                <w:rPr>
                  <w:lang w:eastAsia="ja-JP"/>
                </w:rPr>
                <w:delText>.</w:delText>
              </w:r>
              <w:r w:rsidRPr="00D21F72" w:rsidDel="00917C8A">
                <w:rPr>
                  <w:lang w:eastAsia="ja-JP"/>
                </w:rPr>
                <w:delText xml:space="preserve"> 1 </w:delText>
              </w:r>
              <w:r w:rsidDel="00917C8A">
                <w:rPr>
                  <w:lang w:eastAsia="ja-JP"/>
                </w:rPr>
                <w:delText>and</w:delText>
              </w:r>
              <w:r w:rsidRPr="00103A7E" w:rsidDel="00917C8A">
                <w:rPr>
                  <w:lang w:eastAsia="ja-JP"/>
                </w:rPr>
                <w:delText xml:space="preserve"> 2</w:delText>
              </w:r>
            </w:del>
          </w:p>
        </w:tc>
        <w:tc>
          <w:tcPr>
            <w:tcW w:w="2998" w:type="dxa"/>
          </w:tcPr>
          <w:p w14:paraId="71BB392A" w14:textId="1F7B21F9" w:rsidR="00917C8A" w:rsidRPr="00D21F72" w:rsidDel="00917C8A" w:rsidRDefault="00917C8A" w:rsidP="007E4177">
            <w:pPr>
              <w:pStyle w:val="Tabletext"/>
              <w:jc w:val="center"/>
              <w:rPr>
                <w:del w:id="417" w:author="Yuji Tochio" w:date="2018-10-16T19:28:00Z"/>
                <w:lang w:eastAsia="ja-JP"/>
              </w:rPr>
            </w:pPr>
            <w:del w:id="418" w:author="Yuji Tochio" w:date="2018-10-16T19:28:00Z">
              <w:r w:rsidRPr="00D21F72" w:rsidDel="00917C8A">
                <w:rPr>
                  <w:lang w:eastAsia="ja-JP"/>
                </w:rPr>
                <w:delText>Yes</w:delText>
              </w:r>
            </w:del>
          </w:p>
        </w:tc>
      </w:tr>
      <w:tr w:rsidR="00917C8A" w:rsidRPr="00D21F72" w:rsidDel="00917C8A" w14:paraId="20D61AC7" w14:textId="2061500D" w:rsidTr="007E4177">
        <w:trPr>
          <w:jc w:val="center"/>
          <w:del w:id="419" w:author="Yuji Tochio" w:date="2018-10-16T19:28:00Z"/>
        </w:trPr>
        <w:tc>
          <w:tcPr>
            <w:tcW w:w="3375" w:type="dxa"/>
          </w:tcPr>
          <w:p w14:paraId="5777A1B8" w14:textId="136CFC9B" w:rsidR="00917C8A" w:rsidRPr="00D21F72" w:rsidDel="00917C8A" w:rsidRDefault="00917C8A" w:rsidP="007E4177">
            <w:pPr>
              <w:pStyle w:val="Tabletext"/>
              <w:jc w:val="center"/>
              <w:rPr>
                <w:del w:id="420" w:author="Yuji Tochio" w:date="2018-10-16T19:28:00Z"/>
                <w:lang w:eastAsia="ja-JP"/>
              </w:rPr>
            </w:pPr>
            <w:del w:id="421" w:author="Yuji Tochio" w:date="2018-10-16T19:28:00Z">
              <w:r w:rsidRPr="00D21F72" w:rsidDel="00917C8A">
                <w:rPr>
                  <w:lang w:eastAsia="ja-JP"/>
                </w:rPr>
                <w:delText>ITU-T G.8151/Y.1374</w:delText>
              </w:r>
            </w:del>
          </w:p>
        </w:tc>
        <w:tc>
          <w:tcPr>
            <w:tcW w:w="3266" w:type="dxa"/>
          </w:tcPr>
          <w:p w14:paraId="23840363" w14:textId="4DD57AA3" w:rsidR="00917C8A" w:rsidRPr="00D21F72" w:rsidDel="00917C8A" w:rsidRDefault="00917C8A" w:rsidP="007E4177">
            <w:pPr>
              <w:pStyle w:val="Tabletext"/>
              <w:jc w:val="center"/>
              <w:rPr>
                <w:del w:id="422" w:author="Yuji Tochio" w:date="2018-10-16T19:28:00Z"/>
                <w:lang w:eastAsia="ja-JP"/>
              </w:rPr>
            </w:pPr>
            <w:del w:id="423" w:author="Yuji Tochio" w:date="2018-10-16T19:28:00Z">
              <w:r w:rsidRPr="00D21F72" w:rsidDel="00917C8A">
                <w:rPr>
                  <w:lang w:eastAsia="ja-JP"/>
                </w:rPr>
                <w:delText>01/2015</w:delText>
              </w:r>
            </w:del>
          </w:p>
        </w:tc>
        <w:tc>
          <w:tcPr>
            <w:tcW w:w="2998" w:type="dxa"/>
          </w:tcPr>
          <w:p w14:paraId="1A82A3E4" w14:textId="3CE10A9F" w:rsidR="00917C8A" w:rsidRPr="00D21F72" w:rsidDel="00917C8A" w:rsidRDefault="00917C8A" w:rsidP="007E4177">
            <w:pPr>
              <w:pStyle w:val="Tabletext"/>
              <w:jc w:val="center"/>
              <w:rPr>
                <w:del w:id="424" w:author="Yuji Tochio" w:date="2018-10-16T19:28:00Z"/>
                <w:lang w:eastAsia="ja-JP"/>
              </w:rPr>
            </w:pPr>
            <w:del w:id="425" w:author="Yuji Tochio" w:date="2018-10-16T19:28:00Z">
              <w:r w:rsidRPr="00D21F72" w:rsidDel="00917C8A">
                <w:rPr>
                  <w:lang w:eastAsia="ja-JP"/>
                </w:rPr>
                <w:delText>Yes</w:delText>
              </w:r>
            </w:del>
          </w:p>
        </w:tc>
      </w:tr>
      <w:tr w:rsidR="00917C8A" w:rsidRPr="007535F4" w:rsidDel="00917C8A" w14:paraId="164B7F51" w14:textId="42DA4894" w:rsidTr="007E4177">
        <w:trPr>
          <w:jc w:val="center"/>
          <w:del w:id="426" w:author="Yuji Tochio" w:date="2018-10-16T19:28:00Z"/>
        </w:trPr>
        <w:tc>
          <w:tcPr>
            <w:tcW w:w="3375" w:type="dxa"/>
          </w:tcPr>
          <w:p w14:paraId="50CDF991" w14:textId="158D3A23" w:rsidR="00917C8A" w:rsidRPr="00103A7E" w:rsidDel="00917C8A" w:rsidRDefault="00917C8A" w:rsidP="007E4177">
            <w:pPr>
              <w:pStyle w:val="Tabletext"/>
              <w:keepNext/>
              <w:keepLines/>
              <w:ind w:left="1588" w:hanging="1588"/>
              <w:jc w:val="center"/>
              <w:outlineLvl w:val="5"/>
              <w:rPr>
                <w:del w:id="427" w:author="Yuji Tochio" w:date="2018-10-16T19:28:00Z"/>
                <w:lang w:eastAsia="ja-JP"/>
              </w:rPr>
            </w:pPr>
            <w:del w:id="428" w:author="Yuji Tochio" w:date="2018-10-16T19:28:00Z">
              <w:r w:rsidRPr="00D21F72" w:rsidDel="00917C8A">
                <w:rPr>
                  <w:lang w:eastAsia="ja-JP"/>
                </w:rPr>
                <w:delText>ITU-T G.8152/Y.1375</w:delText>
              </w:r>
            </w:del>
          </w:p>
        </w:tc>
        <w:tc>
          <w:tcPr>
            <w:tcW w:w="3266" w:type="dxa"/>
          </w:tcPr>
          <w:p w14:paraId="08EC0F23" w14:textId="0ED24DA4" w:rsidR="00917C8A" w:rsidRPr="00103A7E" w:rsidDel="00917C8A" w:rsidRDefault="00917C8A" w:rsidP="007E4177">
            <w:pPr>
              <w:pStyle w:val="Tabletext"/>
              <w:keepNext/>
              <w:keepLines/>
              <w:ind w:left="1588" w:hanging="1588"/>
              <w:jc w:val="center"/>
              <w:outlineLvl w:val="5"/>
              <w:rPr>
                <w:del w:id="429" w:author="Yuji Tochio" w:date="2018-10-16T19:28:00Z"/>
                <w:lang w:eastAsia="ja-JP"/>
              </w:rPr>
            </w:pPr>
            <w:del w:id="430" w:author="Yuji Tochio" w:date="2018-10-16T19:28:00Z">
              <w:r w:rsidRPr="00D21F72" w:rsidDel="00917C8A">
                <w:rPr>
                  <w:lang w:eastAsia="ja-JP"/>
                </w:rPr>
                <w:delText>2016</w:delText>
              </w:r>
            </w:del>
          </w:p>
        </w:tc>
        <w:tc>
          <w:tcPr>
            <w:tcW w:w="2998" w:type="dxa"/>
          </w:tcPr>
          <w:p w14:paraId="630D74EC" w14:textId="5B7F6F36" w:rsidR="00917C8A" w:rsidRPr="00103A7E" w:rsidDel="00917C8A" w:rsidRDefault="00917C8A" w:rsidP="007E4177">
            <w:pPr>
              <w:pStyle w:val="Tabletext"/>
              <w:keepNext/>
              <w:keepLines/>
              <w:ind w:left="1588" w:hanging="1588"/>
              <w:jc w:val="center"/>
              <w:outlineLvl w:val="5"/>
              <w:rPr>
                <w:del w:id="431" w:author="Yuji Tochio" w:date="2018-10-16T19:28:00Z"/>
                <w:lang w:eastAsia="ja-JP"/>
              </w:rPr>
            </w:pPr>
            <w:del w:id="432" w:author="Yuji Tochio" w:date="2018-10-16T19:28:00Z">
              <w:r w:rsidRPr="00D21F72" w:rsidDel="00917C8A">
                <w:rPr>
                  <w:lang w:eastAsia="ja-JP"/>
                </w:rPr>
                <w:delText>No</w:delText>
              </w:r>
            </w:del>
          </w:p>
        </w:tc>
      </w:tr>
    </w:tbl>
    <w:p w14:paraId="7A37FADB" w14:textId="77777777" w:rsidR="00917C8A" w:rsidRDefault="00917C8A" w:rsidP="003A16D8">
      <w:pPr>
        <w:rPr>
          <w:b/>
        </w:rPr>
      </w:pPr>
    </w:p>
    <w:p w14:paraId="7130A9A5" w14:textId="2EC1B284" w:rsidR="00CB25E8" w:rsidRDefault="00CB25E8" w:rsidP="00CB25E8">
      <w:pPr>
        <w:pStyle w:val="Heading2"/>
      </w:pPr>
      <w:bookmarkStart w:id="433" w:name="_Toc530996944"/>
      <w:r>
        <w:t>Bibliography</w:t>
      </w:r>
      <w:bookmarkEnd w:id="433"/>
    </w:p>
    <w:p w14:paraId="72E90764" w14:textId="18D6D451" w:rsidR="00CB25E8" w:rsidRPr="00FA6314" w:rsidRDefault="00917C8A" w:rsidP="00CB25E8">
      <w:r>
        <w:t>\</w:t>
      </w:r>
    </w:p>
    <w:p w14:paraId="456EE73F" w14:textId="77777777" w:rsidR="00917C8A" w:rsidRPr="00103A7E" w:rsidRDefault="00917C8A" w:rsidP="00917C8A">
      <w:pPr>
        <w:pStyle w:val="Reftext"/>
        <w:rPr>
          <w:i/>
          <w:lang w:val="fr-CH"/>
        </w:rPr>
      </w:pPr>
      <w:r>
        <w:rPr>
          <w:lang w:val="fr-CH"/>
        </w:rPr>
        <w:t>[</w:t>
      </w:r>
      <w:proofErr w:type="gramStart"/>
      <w:r>
        <w:rPr>
          <w:lang w:val="fr-CH"/>
        </w:rPr>
        <w:t>b</w:t>
      </w:r>
      <w:proofErr w:type="gramEnd"/>
      <w:r>
        <w:rPr>
          <w:lang w:val="fr-CH"/>
        </w:rPr>
        <w:t>-ITU-T G.8012]</w:t>
      </w:r>
      <w:r>
        <w:rPr>
          <w:lang w:val="fr-CH"/>
        </w:rPr>
        <w:tab/>
      </w:r>
      <w:proofErr w:type="spellStart"/>
      <w:r w:rsidRPr="00103A7E">
        <w:rPr>
          <w:lang w:val="fr-CH"/>
        </w:rPr>
        <w:t>Recommendation</w:t>
      </w:r>
      <w:proofErr w:type="spellEnd"/>
      <w:r w:rsidRPr="00103A7E">
        <w:rPr>
          <w:lang w:val="fr-CH"/>
        </w:rPr>
        <w:t xml:space="preserve"> ITU-T G.8012/Y.1308 (2004), </w:t>
      </w:r>
      <w:r w:rsidRPr="00103A7E">
        <w:rPr>
          <w:i/>
          <w:lang w:val="fr-CH"/>
        </w:rPr>
        <w:t>Ethernet UNI and Ethernet NNI</w:t>
      </w:r>
    </w:p>
    <w:p w14:paraId="4AAA4250" w14:textId="77777777" w:rsidR="00917C8A" w:rsidRPr="001C188F" w:rsidRDefault="00917C8A" w:rsidP="00917C8A">
      <w:pPr>
        <w:pStyle w:val="Reftext"/>
        <w:rPr>
          <w:lang w:val="en-US" w:eastAsia="ja-JP"/>
        </w:rPr>
      </w:pPr>
      <w:r w:rsidRPr="007535F4">
        <w:rPr>
          <w:lang w:eastAsia="ja-JP"/>
        </w:rPr>
        <w:t>[</w:t>
      </w:r>
      <w:proofErr w:type="gramStart"/>
      <w:r w:rsidRPr="005D23D6">
        <w:rPr>
          <w:lang w:eastAsia="ja-JP"/>
        </w:rPr>
        <w:t>b-ITU-T</w:t>
      </w:r>
      <w:proofErr w:type="gramEnd"/>
      <w:r w:rsidRPr="005D23D6">
        <w:rPr>
          <w:lang w:eastAsia="ja-JP"/>
        </w:rPr>
        <w:t xml:space="preserve"> G.8110.1</w:t>
      </w:r>
      <w:r w:rsidRPr="007535F4">
        <w:rPr>
          <w:lang w:eastAsia="ja-JP"/>
        </w:rPr>
        <w:t>]</w:t>
      </w:r>
      <w:r w:rsidRPr="007535F4">
        <w:rPr>
          <w:lang w:eastAsia="ja-JP"/>
        </w:rPr>
        <w:tab/>
        <w:t xml:space="preserve">Recommendation ITU-T G.8110.1/Y.1370.1 (2011), </w:t>
      </w:r>
      <w:r w:rsidRPr="007535F4">
        <w:rPr>
          <w:i/>
          <w:lang w:eastAsia="ja-JP"/>
        </w:rPr>
        <w:t xml:space="preserve">Architecture of </w:t>
      </w:r>
      <w:r>
        <w:rPr>
          <w:i/>
          <w:lang w:eastAsia="ja-JP"/>
        </w:rPr>
        <w:t xml:space="preserve">the </w:t>
      </w:r>
      <w:r w:rsidRPr="007535F4">
        <w:rPr>
          <w:i/>
          <w:lang w:eastAsia="ja-JP"/>
        </w:rPr>
        <w:t>M</w:t>
      </w:r>
      <w:r>
        <w:rPr>
          <w:i/>
          <w:lang w:eastAsia="ja-JP"/>
        </w:rPr>
        <w:t>ulti-</w:t>
      </w:r>
      <w:r w:rsidRPr="007535F4">
        <w:rPr>
          <w:i/>
          <w:lang w:eastAsia="ja-JP"/>
        </w:rPr>
        <w:t>P</w:t>
      </w:r>
      <w:r>
        <w:rPr>
          <w:i/>
          <w:lang w:eastAsia="ja-JP"/>
        </w:rPr>
        <w:t xml:space="preserve">rotocol </w:t>
      </w:r>
      <w:r w:rsidRPr="007535F4">
        <w:rPr>
          <w:i/>
          <w:lang w:eastAsia="ja-JP"/>
        </w:rPr>
        <w:t>L</w:t>
      </w:r>
      <w:r>
        <w:rPr>
          <w:i/>
          <w:lang w:eastAsia="ja-JP"/>
        </w:rPr>
        <w:t xml:space="preserve">abel </w:t>
      </w:r>
      <w:r w:rsidRPr="007535F4">
        <w:rPr>
          <w:i/>
          <w:lang w:eastAsia="ja-JP"/>
        </w:rPr>
        <w:t>S</w:t>
      </w:r>
      <w:r>
        <w:rPr>
          <w:i/>
          <w:lang w:eastAsia="ja-JP"/>
        </w:rPr>
        <w:t>witching</w:t>
      </w:r>
      <w:r w:rsidRPr="007535F4">
        <w:rPr>
          <w:i/>
          <w:lang w:eastAsia="ja-JP"/>
        </w:rPr>
        <w:t xml:space="preserve"> </w:t>
      </w:r>
      <w:proofErr w:type="gramStart"/>
      <w:r w:rsidRPr="007535F4">
        <w:rPr>
          <w:i/>
          <w:lang w:eastAsia="ja-JP"/>
        </w:rPr>
        <w:t>transport profile layer network</w:t>
      </w:r>
      <w:proofErr w:type="gramEnd"/>
      <w:r w:rsidRPr="007535F4">
        <w:rPr>
          <w:i/>
          <w:lang w:eastAsia="ja-JP"/>
        </w:rPr>
        <w:t>.</w:t>
      </w:r>
    </w:p>
    <w:p w14:paraId="00BEDC85" w14:textId="77777777" w:rsidR="00917C8A" w:rsidRPr="00D21F72" w:rsidRDefault="00917C8A" w:rsidP="00917C8A">
      <w:pPr>
        <w:pStyle w:val="Reftext"/>
        <w:rPr>
          <w:lang w:eastAsia="ja-JP"/>
        </w:rPr>
      </w:pPr>
      <w:r w:rsidRPr="00D21F72">
        <w:rPr>
          <w:lang w:eastAsia="ja-JP"/>
        </w:rPr>
        <w:t>[</w:t>
      </w:r>
      <w:proofErr w:type="gramStart"/>
      <w:r w:rsidRPr="00D21F72">
        <w:rPr>
          <w:lang w:eastAsia="ja-JP"/>
        </w:rPr>
        <w:t>b-ITU-T</w:t>
      </w:r>
      <w:proofErr w:type="gramEnd"/>
      <w:r w:rsidRPr="00D21F72">
        <w:rPr>
          <w:lang w:eastAsia="ja-JP"/>
        </w:rPr>
        <w:t xml:space="preserve"> G.8113.1]</w:t>
      </w:r>
      <w:r w:rsidRPr="00D21F72">
        <w:rPr>
          <w:lang w:eastAsia="ja-JP"/>
        </w:rPr>
        <w:tab/>
        <w:t xml:space="preserve">Recommendation ITU-T G.8113.1/Y.1372.1 (2016), </w:t>
      </w:r>
      <w:r w:rsidRPr="00D21F72">
        <w:rPr>
          <w:i/>
          <w:lang w:eastAsia="ja-JP"/>
        </w:rPr>
        <w:t>Operations, administration and maintenance mechanism</w:t>
      </w:r>
      <w:r>
        <w:rPr>
          <w:i/>
          <w:lang w:eastAsia="ja-JP"/>
        </w:rPr>
        <w:t>s</w:t>
      </w:r>
      <w:r w:rsidRPr="00D21F72">
        <w:rPr>
          <w:i/>
          <w:lang w:eastAsia="ja-JP"/>
        </w:rPr>
        <w:t xml:space="preserve"> for MPLS-TP in packet transport networks</w:t>
      </w:r>
      <w:r w:rsidRPr="00D21F72">
        <w:rPr>
          <w:lang w:eastAsia="ja-JP"/>
        </w:rPr>
        <w:t>.</w:t>
      </w:r>
    </w:p>
    <w:p w14:paraId="351E8B8C" w14:textId="77777777" w:rsidR="00917C8A" w:rsidRPr="00D21F72" w:rsidRDefault="00917C8A" w:rsidP="00917C8A">
      <w:pPr>
        <w:pStyle w:val="Reftext"/>
        <w:rPr>
          <w:lang w:val="en-US" w:eastAsia="ja-JP"/>
        </w:rPr>
      </w:pPr>
      <w:r w:rsidRPr="00D21F72">
        <w:rPr>
          <w:lang w:eastAsia="ja-JP"/>
        </w:rPr>
        <w:t>[</w:t>
      </w:r>
      <w:proofErr w:type="gramStart"/>
      <w:r w:rsidRPr="00D21F72">
        <w:rPr>
          <w:lang w:eastAsia="ja-JP"/>
        </w:rPr>
        <w:t>b-ITU-T</w:t>
      </w:r>
      <w:proofErr w:type="gramEnd"/>
      <w:r w:rsidRPr="00D21F72">
        <w:rPr>
          <w:lang w:eastAsia="ja-JP"/>
        </w:rPr>
        <w:t xml:space="preserve"> G.8113.2]</w:t>
      </w:r>
      <w:r w:rsidRPr="00D21F72">
        <w:rPr>
          <w:lang w:eastAsia="ja-JP"/>
        </w:rPr>
        <w:tab/>
        <w:t xml:space="preserve">Recommendation ITU-T G.8113.2/Y.1372.2 (2015), </w:t>
      </w:r>
      <w:r w:rsidRPr="00D21F72">
        <w:rPr>
          <w:i/>
          <w:lang w:eastAsia="ja-JP"/>
        </w:rPr>
        <w:t>Operations, administration and maintenance mechanisms for MPLS-TP networks using the tools defined for MPLS</w:t>
      </w:r>
      <w:r>
        <w:rPr>
          <w:i/>
          <w:lang w:eastAsia="ja-JP"/>
        </w:rPr>
        <w:t>.</w:t>
      </w:r>
    </w:p>
    <w:p w14:paraId="6FDC3A4C" w14:textId="2E3F69D6" w:rsidR="00917C8A" w:rsidRPr="00D21F72" w:rsidDel="00917C8A" w:rsidRDefault="00917C8A" w:rsidP="00917C8A">
      <w:pPr>
        <w:pStyle w:val="Reftext"/>
        <w:rPr>
          <w:del w:id="434" w:author="Yuji Tochio" w:date="2018-10-16T19:30:00Z"/>
          <w:lang w:eastAsia="ja-JP"/>
        </w:rPr>
      </w:pPr>
      <w:ins w:id="435" w:author="Yuji Tochio" w:date="2018-10-16T19:30:00Z">
        <w:r w:rsidRPr="00D21F72" w:rsidDel="00917C8A">
          <w:rPr>
            <w:lang w:eastAsia="ja-JP"/>
          </w:rPr>
          <w:t xml:space="preserve"> </w:t>
        </w:r>
      </w:ins>
      <w:del w:id="436" w:author="Yuji Tochio" w:date="2018-10-16T19:30:00Z">
        <w:r w:rsidRPr="00D21F72" w:rsidDel="00917C8A">
          <w:rPr>
            <w:lang w:eastAsia="ja-JP"/>
          </w:rPr>
          <w:delText>[b-ITU-T G.8121]</w:delText>
        </w:r>
        <w:r w:rsidRPr="00D21F72" w:rsidDel="00917C8A">
          <w:rPr>
            <w:lang w:eastAsia="ja-JP"/>
          </w:rPr>
          <w:tab/>
          <w:delText xml:space="preserve">Recommendation ITU-T G.8121/Y.1381 (2016), </w:delText>
        </w:r>
        <w:r w:rsidRPr="00D21F72" w:rsidDel="00917C8A">
          <w:rPr>
            <w:i/>
            <w:lang w:eastAsia="ja-JP"/>
          </w:rPr>
          <w:delText>Characteristics of MPLS</w:delText>
        </w:r>
        <w:r w:rsidRPr="00D21F72" w:rsidDel="00917C8A">
          <w:rPr>
            <w:i/>
            <w:lang w:eastAsia="ja-JP"/>
          </w:rPr>
          <w:noBreakHyphen/>
          <w:delText>TP equipment functional blocks</w:delText>
        </w:r>
        <w:r w:rsidRPr="00D21F72" w:rsidDel="00917C8A">
          <w:rPr>
            <w:lang w:eastAsia="ja-JP"/>
          </w:rPr>
          <w:delText>.</w:delText>
        </w:r>
      </w:del>
    </w:p>
    <w:p w14:paraId="6EB5630A" w14:textId="03DC9D52" w:rsidR="00917C8A" w:rsidRPr="00D21F72" w:rsidDel="00917C8A" w:rsidRDefault="00917C8A" w:rsidP="00917C8A">
      <w:pPr>
        <w:pStyle w:val="Reftext"/>
        <w:rPr>
          <w:del w:id="437" w:author="Yuji Tochio" w:date="2018-10-16T19:30:00Z"/>
          <w:lang w:val="en-US" w:eastAsia="ja-JP"/>
        </w:rPr>
      </w:pPr>
      <w:del w:id="438" w:author="Yuji Tochio" w:date="2018-10-16T19:30:00Z">
        <w:r w:rsidRPr="00D21F72" w:rsidDel="00917C8A">
          <w:rPr>
            <w:lang w:eastAsia="ja-JP"/>
          </w:rPr>
          <w:lastRenderedPageBreak/>
          <w:delText>[b-ITU-T G.8121.1]</w:delText>
        </w:r>
        <w:r w:rsidRPr="00D21F72" w:rsidDel="00917C8A">
          <w:rPr>
            <w:lang w:eastAsia="ja-JP"/>
          </w:rPr>
          <w:tab/>
          <w:delText xml:space="preserve">Recommendation ITU-T G.8121.1/Y.1381.1 (2016), </w:delText>
        </w:r>
        <w:r w:rsidRPr="00D21F72" w:rsidDel="00917C8A">
          <w:rPr>
            <w:i/>
            <w:lang w:eastAsia="ja-JP"/>
          </w:rPr>
          <w:delText>Characteristics of MPLS</w:delText>
        </w:r>
        <w:r w:rsidRPr="00D21F72" w:rsidDel="00917C8A">
          <w:rPr>
            <w:i/>
            <w:lang w:eastAsia="ja-JP"/>
          </w:rPr>
          <w:noBreakHyphen/>
          <w:delText>TP equipment functional blocks supporting ITU</w:delText>
        </w:r>
        <w:r w:rsidRPr="00D21F72" w:rsidDel="00917C8A">
          <w:rPr>
            <w:i/>
            <w:lang w:eastAsia="ja-JP"/>
          </w:rPr>
          <w:noBreakHyphen/>
          <w:delText>T G.8113.1/Y.1372.1 OAM mechanisms.</w:delText>
        </w:r>
      </w:del>
    </w:p>
    <w:p w14:paraId="3FA56EBE" w14:textId="2BAD9183" w:rsidR="00917C8A" w:rsidRPr="00D21F72" w:rsidDel="00917C8A" w:rsidRDefault="00917C8A" w:rsidP="00917C8A">
      <w:pPr>
        <w:pStyle w:val="Reftext"/>
        <w:rPr>
          <w:del w:id="439" w:author="Yuji Tochio" w:date="2018-10-16T19:30:00Z"/>
          <w:i/>
          <w:lang w:val="en-US" w:eastAsia="ja-JP"/>
        </w:rPr>
      </w:pPr>
      <w:del w:id="440" w:author="Yuji Tochio" w:date="2018-10-16T19:30:00Z">
        <w:r w:rsidRPr="00D21F72" w:rsidDel="00917C8A">
          <w:rPr>
            <w:lang w:eastAsia="ja-JP"/>
          </w:rPr>
          <w:delText>[b-ITU-T G.8121.2]</w:delText>
        </w:r>
        <w:r w:rsidRPr="00D21F72" w:rsidDel="00917C8A">
          <w:rPr>
            <w:lang w:eastAsia="ja-JP"/>
          </w:rPr>
          <w:tab/>
          <w:delText xml:space="preserve">Recommendation ITU-T G.8121.2/Y.1381.2 (2016), </w:delText>
        </w:r>
        <w:r w:rsidRPr="00D21F72" w:rsidDel="00917C8A">
          <w:rPr>
            <w:i/>
            <w:lang w:eastAsia="ja-JP"/>
          </w:rPr>
          <w:delText>Characteristics of MPLS</w:delText>
        </w:r>
        <w:r w:rsidRPr="00D21F72" w:rsidDel="00917C8A">
          <w:rPr>
            <w:i/>
            <w:lang w:eastAsia="ja-JP"/>
          </w:rPr>
          <w:noBreakHyphen/>
          <w:delText>TP equipment functional blocks supporting ITU</w:delText>
        </w:r>
        <w:r w:rsidRPr="00D21F72" w:rsidDel="00917C8A">
          <w:rPr>
            <w:i/>
            <w:lang w:eastAsia="ja-JP"/>
          </w:rPr>
          <w:noBreakHyphen/>
          <w:delText>T G.8113.2/Y.1372.2 OAM mechanisms.</w:delText>
        </w:r>
      </w:del>
    </w:p>
    <w:p w14:paraId="48964F75" w14:textId="058809DD" w:rsidR="00917C8A" w:rsidRPr="00D21F72" w:rsidDel="00917C8A" w:rsidRDefault="00917C8A" w:rsidP="00917C8A">
      <w:pPr>
        <w:pStyle w:val="Reftext"/>
        <w:rPr>
          <w:del w:id="441" w:author="Yuji Tochio" w:date="2018-10-16T19:30:00Z"/>
          <w:lang w:eastAsia="ja-JP"/>
        </w:rPr>
      </w:pPr>
      <w:del w:id="442" w:author="Yuji Tochio" w:date="2018-10-16T19:30:00Z">
        <w:r w:rsidRPr="00D21F72" w:rsidDel="00917C8A">
          <w:rPr>
            <w:lang w:eastAsia="ja-JP"/>
          </w:rPr>
          <w:delText>[b-ITU-T G.8151]</w:delText>
        </w:r>
        <w:r w:rsidRPr="00D21F72" w:rsidDel="00917C8A">
          <w:rPr>
            <w:lang w:eastAsia="ja-JP"/>
          </w:rPr>
          <w:tab/>
          <w:delText xml:space="preserve">Recommendation ITU-T G.8151/Y.1374 (2015), </w:delText>
        </w:r>
        <w:r w:rsidRPr="00D21F72" w:rsidDel="00917C8A">
          <w:rPr>
            <w:i/>
            <w:lang w:eastAsia="ja-JP"/>
          </w:rPr>
          <w:delText>Management aspects of the MPLS</w:delText>
        </w:r>
        <w:r w:rsidRPr="00D21F72" w:rsidDel="00917C8A">
          <w:rPr>
            <w:i/>
            <w:lang w:eastAsia="ja-JP"/>
          </w:rPr>
          <w:noBreakHyphen/>
          <w:delText>TP network element</w:delText>
        </w:r>
        <w:r w:rsidRPr="00D21F72" w:rsidDel="00917C8A">
          <w:rPr>
            <w:lang w:eastAsia="ja-JP"/>
          </w:rPr>
          <w:delText>.</w:delText>
        </w:r>
      </w:del>
    </w:p>
    <w:p w14:paraId="49730C93" w14:textId="515E6B18" w:rsidR="00917C8A" w:rsidDel="00917C8A" w:rsidRDefault="00917C8A" w:rsidP="00917C8A">
      <w:pPr>
        <w:pStyle w:val="Reftext"/>
        <w:rPr>
          <w:del w:id="443" w:author="Yuji Tochio" w:date="2018-10-16T19:30:00Z"/>
          <w:lang w:eastAsia="ja-JP"/>
        </w:rPr>
      </w:pPr>
      <w:del w:id="444" w:author="Yuji Tochio" w:date="2018-10-16T19:30:00Z">
        <w:r w:rsidRPr="00D21F72" w:rsidDel="00917C8A">
          <w:rPr>
            <w:lang w:eastAsia="ja-JP"/>
          </w:rPr>
          <w:delText>[b-ITU-T G.8152]</w:delText>
        </w:r>
        <w:r w:rsidRPr="00D21F72" w:rsidDel="00917C8A">
          <w:rPr>
            <w:lang w:eastAsia="ja-JP"/>
          </w:rPr>
          <w:tab/>
        </w:r>
        <w:r w:rsidRPr="00D21F72" w:rsidDel="00917C8A">
          <w:rPr>
            <w:rFonts w:hint="eastAsia"/>
            <w:lang w:eastAsia="ja-JP"/>
          </w:rPr>
          <w:delText>Recommendation ITU-T G</w:delText>
        </w:r>
        <w:r w:rsidRPr="00D21F72" w:rsidDel="00917C8A">
          <w:rPr>
            <w:lang w:eastAsia="ja-JP"/>
          </w:rPr>
          <w:delText>.8152/Y.1375 (201</w:delText>
        </w:r>
        <w:r w:rsidDel="00917C8A">
          <w:rPr>
            <w:lang w:eastAsia="ja-JP"/>
          </w:rPr>
          <w:delText>6</w:delText>
        </w:r>
        <w:r w:rsidRPr="00D21F72" w:rsidDel="00917C8A">
          <w:rPr>
            <w:lang w:eastAsia="ja-JP"/>
          </w:rPr>
          <w:delText xml:space="preserve">), </w:delText>
        </w:r>
        <w:r w:rsidRPr="00D21F72" w:rsidDel="00917C8A">
          <w:rPr>
            <w:i/>
            <w:lang w:eastAsia="ja-JP"/>
          </w:rPr>
          <w:delText>Protocol-neutral management information model for the MPLS-TP network element</w:delText>
        </w:r>
        <w:r w:rsidDel="00917C8A">
          <w:rPr>
            <w:i/>
            <w:lang w:eastAsia="ja-JP"/>
          </w:rPr>
          <w:delText>.</w:delText>
        </w:r>
      </w:del>
    </w:p>
    <w:p w14:paraId="5DB651C5" w14:textId="77777777" w:rsidR="00917C8A" w:rsidRPr="007535F4" w:rsidRDefault="00917C8A" w:rsidP="00917C8A">
      <w:pPr>
        <w:pStyle w:val="Reftext"/>
        <w:rPr>
          <w:lang w:eastAsia="ja-JP"/>
        </w:rPr>
      </w:pPr>
      <w:r w:rsidRPr="007535F4">
        <w:t>[</w:t>
      </w:r>
      <w:proofErr w:type="gramStart"/>
      <w:r w:rsidRPr="007535F4">
        <w:t>b-IETF</w:t>
      </w:r>
      <w:proofErr w:type="gramEnd"/>
      <w:r w:rsidRPr="007535F4">
        <w:rPr>
          <w:lang w:eastAsia="ja-JP"/>
        </w:rPr>
        <w:t xml:space="preserve"> RFC 6291</w:t>
      </w:r>
      <w:r w:rsidRPr="007535F4">
        <w:t>]</w:t>
      </w:r>
      <w:r w:rsidRPr="007535F4">
        <w:rPr>
          <w:lang w:eastAsia="ja-JP"/>
        </w:rPr>
        <w:tab/>
      </w:r>
      <w:r w:rsidRPr="007535F4">
        <w:t xml:space="preserve">IETF RFC 6291 (2011), </w:t>
      </w:r>
      <w:r w:rsidRPr="007535F4">
        <w:rPr>
          <w:i/>
          <w:iCs/>
        </w:rPr>
        <w:t>Guidelines for the Use of the "OAM" Acronym in the</w:t>
      </w:r>
      <w:r>
        <w:rPr>
          <w:i/>
          <w:iCs/>
          <w:lang w:eastAsia="ja-JP"/>
        </w:rPr>
        <w:t> </w:t>
      </w:r>
      <w:r w:rsidRPr="007535F4">
        <w:rPr>
          <w:i/>
          <w:iCs/>
        </w:rPr>
        <w:t>IETF</w:t>
      </w:r>
      <w:r w:rsidRPr="007535F4">
        <w:rPr>
          <w:lang w:eastAsia="ar-SA"/>
        </w:rPr>
        <w:t>.</w:t>
      </w:r>
    </w:p>
    <w:p w14:paraId="366BE1C3" w14:textId="77777777" w:rsidR="00917C8A" w:rsidRDefault="00917C8A" w:rsidP="00917C8A">
      <w:pPr>
        <w:pStyle w:val="Reftext"/>
        <w:rPr>
          <w:lang w:eastAsia="ja-JP"/>
        </w:rPr>
        <w:sectPr w:rsidR="00917C8A" w:rsidSect="00917C8A">
          <w:headerReference w:type="default" r:id="rId17"/>
          <w:footerReference w:type="default" r:id="rId18"/>
          <w:pgSz w:w="11907" w:h="16834" w:code="9"/>
          <w:pgMar w:top="1134" w:right="1134" w:bottom="1134" w:left="1134" w:header="567" w:footer="567" w:gutter="0"/>
          <w:paperSrc w:first="15" w:other="15"/>
          <w:pgNumType w:start="1"/>
          <w:cols w:space="720"/>
          <w:docGrid w:linePitch="326"/>
        </w:sectPr>
      </w:pPr>
      <w:r w:rsidRPr="007535F4">
        <w:t>[</w:t>
      </w:r>
      <w:proofErr w:type="gramStart"/>
      <w:r w:rsidRPr="007535F4">
        <w:rPr>
          <w:lang w:eastAsia="ja-JP"/>
        </w:rPr>
        <w:t>b-</w:t>
      </w:r>
      <w:r w:rsidRPr="007535F4">
        <w:t>IETF</w:t>
      </w:r>
      <w:proofErr w:type="gramEnd"/>
      <w:r w:rsidRPr="007535F4">
        <w:rPr>
          <w:lang w:eastAsia="ja-JP"/>
        </w:rPr>
        <w:t xml:space="preserve"> RFC 7087]</w:t>
      </w:r>
      <w:r w:rsidRPr="007535F4">
        <w:rPr>
          <w:lang w:eastAsia="ja-JP"/>
        </w:rPr>
        <w:tab/>
      </w:r>
      <w:r w:rsidRPr="007535F4">
        <w:t xml:space="preserve">IETF RFC </w:t>
      </w:r>
      <w:r w:rsidRPr="007535F4">
        <w:rPr>
          <w:lang w:eastAsia="ja-JP"/>
        </w:rPr>
        <w:t>7087</w:t>
      </w:r>
      <w:r w:rsidRPr="007535F4">
        <w:t xml:space="preserve"> (201</w:t>
      </w:r>
      <w:r w:rsidRPr="007535F4">
        <w:rPr>
          <w:lang w:eastAsia="ja-JP"/>
        </w:rPr>
        <w:t>3</w:t>
      </w:r>
      <w:r w:rsidRPr="007535F4">
        <w:t xml:space="preserve">), </w:t>
      </w:r>
      <w:r w:rsidRPr="004E4FBF">
        <w:rPr>
          <w:i/>
          <w:iCs/>
        </w:rPr>
        <w:t>A Thesaurus for the Interpretation of Terminology Used in MPLS Transport Profile (MPLS-TP) Internet-Drafts and RFCs in the</w:t>
      </w:r>
      <w:r w:rsidRPr="004E4FBF">
        <w:rPr>
          <w:i/>
          <w:iCs/>
          <w:lang w:eastAsia="ja-JP"/>
        </w:rPr>
        <w:t xml:space="preserve"> </w:t>
      </w:r>
      <w:r w:rsidRPr="004E4FBF">
        <w:rPr>
          <w:i/>
          <w:iCs/>
        </w:rPr>
        <w:t>Context of the ITU-T's Transport Network Recommendations</w:t>
      </w:r>
      <w:r w:rsidRPr="007535F4">
        <w:rPr>
          <w:lang w:eastAsia="ja-JP"/>
        </w:rPr>
        <w:t>.</w:t>
      </w:r>
    </w:p>
    <w:p w14:paraId="0D683200" w14:textId="77777777" w:rsidR="001C2573" w:rsidRDefault="001C2573" w:rsidP="003A16D8">
      <w:pPr>
        <w:rPr>
          <w:b/>
        </w:rPr>
      </w:pPr>
    </w:p>
    <w:p w14:paraId="2B8165B0" w14:textId="1D695CAA" w:rsidR="00EC14B1" w:rsidRDefault="00EC14B1">
      <w:pPr>
        <w:pStyle w:val="Heading1"/>
        <w:numPr>
          <w:ilvl w:val="0"/>
          <w:numId w:val="0"/>
        </w:numPr>
        <w:pBdr>
          <w:top w:val="single" w:sz="12" w:space="1" w:color="auto"/>
          <w:left w:val="single" w:sz="12" w:space="4" w:color="auto"/>
          <w:bottom w:val="single" w:sz="12" w:space="1" w:color="auto"/>
          <w:right w:val="single" w:sz="12" w:space="4" w:color="auto"/>
        </w:pBdr>
      </w:pPr>
      <w:bookmarkStart w:id="445" w:name="_Toc44995725"/>
      <w:bookmarkStart w:id="446" w:name="_Toc416768890"/>
      <w:bookmarkStart w:id="447" w:name="_Toc530996945"/>
      <w:r>
        <w:t xml:space="preserve">Annex: </w:t>
      </w:r>
      <w:r w:rsidR="00232BE6" w:rsidRPr="00232BE6">
        <w:t xml:space="preserve">Recommendation ITU-T </w:t>
      </w:r>
      <w:r w:rsidR="007E4177">
        <w:t xml:space="preserve">G.8101/Y.1355 </w:t>
      </w:r>
      <w:r>
        <w:t>Defect Report Form</w:t>
      </w:r>
      <w:bookmarkEnd w:id="445"/>
      <w:bookmarkEnd w:id="446"/>
      <w:bookmarkEnd w:id="447"/>
    </w:p>
    <w:p w14:paraId="1E26D1AE" w14:textId="77777777" w:rsidR="00EC14B1" w:rsidRDefault="00EC14B1"/>
    <w:tbl>
      <w:tblPr>
        <w:tblW w:w="0" w:type="auto"/>
        <w:jc w:val="center"/>
        <w:tblBorders>
          <w:top w:val="single" w:sz="6" w:space="0" w:color="auto"/>
          <w:bottom w:val="single" w:sz="6" w:space="0" w:color="auto"/>
          <w:insideH w:val="single" w:sz="6" w:space="0" w:color="auto"/>
        </w:tblBorders>
        <w:tblLayout w:type="fixed"/>
        <w:tblLook w:val="0000" w:firstRow="0" w:lastRow="0" w:firstColumn="0" w:lastColumn="0" w:noHBand="0" w:noVBand="0"/>
      </w:tblPr>
      <w:tblGrid>
        <w:gridCol w:w="2943"/>
        <w:gridCol w:w="5585"/>
      </w:tblGrid>
      <w:tr w:rsidR="00EC14B1" w:rsidRPr="006A2D05" w14:paraId="5983558F" w14:textId="77777777">
        <w:trPr>
          <w:cantSplit/>
          <w:jc w:val="center"/>
        </w:trPr>
        <w:tc>
          <w:tcPr>
            <w:tcW w:w="2943" w:type="dxa"/>
            <w:tcBorders>
              <w:right w:val="single" w:sz="6" w:space="0" w:color="auto"/>
            </w:tcBorders>
          </w:tcPr>
          <w:p w14:paraId="5246B14A" w14:textId="77777777" w:rsidR="00EC14B1" w:rsidRPr="006A2D05" w:rsidRDefault="00EC14B1">
            <w:pPr>
              <w:spacing w:after="240"/>
              <w:rPr>
                <w:b/>
                <w:bCs/>
              </w:rPr>
            </w:pPr>
            <w:r w:rsidRPr="006A2D05">
              <w:rPr>
                <w:b/>
                <w:bCs/>
                <w:sz w:val="22"/>
                <w:szCs w:val="22"/>
              </w:rPr>
              <w:t>DATE:</w:t>
            </w:r>
          </w:p>
        </w:tc>
        <w:tc>
          <w:tcPr>
            <w:tcW w:w="5585" w:type="dxa"/>
            <w:tcBorders>
              <w:left w:val="single" w:sz="6" w:space="0" w:color="auto"/>
            </w:tcBorders>
          </w:tcPr>
          <w:p w14:paraId="7D0C3CBF" w14:textId="77777777" w:rsidR="00EC14B1" w:rsidRPr="005F3BC7" w:rsidRDefault="00EC14B1" w:rsidP="005F3BC7">
            <w:pPr>
              <w:rPr>
                <w:sz w:val="22"/>
                <w:szCs w:val="22"/>
              </w:rPr>
            </w:pPr>
          </w:p>
        </w:tc>
      </w:tr>
      <w:tr w:rsidR="00EC14B1" w:rsidRPr="006A2D05" w14:paraId="443660F1" w14:textId="77777777">
        <w:trPr>
          <w:cantSplit/>
          <w:jc w:val="center"/>
        </w:trPr>
        <w:tc>
          <w:tcPr>
            <w:tcW w:w="2943" w:type="dxa"/>
            <w:tcBorders>
              <w:right w:val="single" w:sz="6" w:space="0" w:color="auto"/>
            </w:tcBorders>
          </w:tcPr>
          <w:p w14:paraId="1E7637A0" w14:textId="77777777" w:rsidR="00EC14B1" w:rsidRPr="006A2D05" w:rsidRDefault="00EC14B1" w:rsidP="00D67043">
            <w:pPr>
              <w:rPr>
                <w:b/>
                <w:bCs/>
                <w:sz w:val="22"/>
                <w:szCs w:val="22"/>
              </w:rPr>
            </w:pPr>
            <w:r w:rsidRPr="006A2D05">
              <w:rPr>
                <w:b/>
                <w:bCs/>
                <w:sz w:val="22"/>
                <w:szCs w:val="22"/>
              </w:rPr>
              <w:t>CONTACT INFORMATION</w:t>
            </w:r>
          </w:p>
          <w:p w14:paraId="3840C573" w14:textId="77777777" w:rsidR="00EC14B1" w:rsidRPr="006A2D05" w:rsidRDefault="00EC14B1">
            <w:pPr>
              <w:ind w:left="1080"/>
              <w:jc w:val="right"/>
              <w:rPr>
                <w:b/>
                <w:bCs/>
                <w:sz w:val="22"/>
                <w:szCs w:val="22"/>
              </w:rPr>
            </w:pPr>
            <w:r w:rsidRPr="006A2D05">
              <w:rPr>
                <w:b/>
                <w:bCs/>
                <w:sz w:val="22"/>
                <w:szCs w:val="22"/>
              </w:rPr>
              <w:t>NAME:</w:t>
            </w:r>
          </w:p>
          <w:p w14:paraId="27E39BD4" w14:textId="77777777" w:rsidR="00EC14B1" w:rsidRPr="006A2D05" w:rsidRDefault="00EC14B1">
            <w:pPr>
              <w:ind w:left="1080"/>
              <w:jc w:val="right"/>
              <w:rPr>
                <w:b/>
                <w:bCs/>
                <w:sz w:val="22"/>
                <w:szCs w:val="22"/>
              </w:rPr>
            </w:pPr>
            <w:r w:rsidRPr="006A2D05">
              <w:rPr>
                <w:b/>
                <w:bCs/>
                <w:sz w:val="22"/>
                <w:szCs w:val="22"/>
              </w:rPr>
              <w:t>COMPANY:</w:t>
            </w:r>
          </w:p>
          <w:p w14:paraId="61DDDFB1" w14:textId="77777777" w:rsidR="00EC14B1" w:rsidRPr="006A2D05" w:rsidRDefault="00EC14B1">
            <w:pPr>
              <w:ind w:left="1080"/>
              <w:jc w:val="right"/>
              <w:rPr>
                <w:b/>
                <w:bCs/>
                <w:sz w:val="22"/>
                <w:szCs w:val="22"/>
              </w:rPr>
            </w:pPr>
            <w:r w:rsidRPr="006A2D05">
              <w:rPr>
                <w:b/>
                <w:bCs/>
                <w:sz w:val="22"/>
                <w:szCs w:val="22"/>
              </w:rPr>
              <w:t>ADDRESS:</w:t>
            </w:r>
          </w:p>
          <w:p w14:paraId="17DB74AD" w14:textId="77777777" w:rsidR="00EC14B1" w:rsidRPr="006A2D05" w:rsidRDefault="00EC14B1">
            <w:pPr>
              <w:ind w:left="1080"/>
              <w:jc w:val="right"/>
              <w:rPr>
                <w:b/>
                <w:bCs/>
                <w:sz w:val="22"/>
                <w:szCs w:val="22"/>
              </w:rPr>
            </w:pPr>
          </w:p>
          <w:p w14:paraId="5917CF7D" w14:textId="77777777" w:rsidR="00EC14B1" w:rsidRPr="006A2D05" w:rsidRDefault="00EC14B1">
            <w:pPr>
              <w:ind w:left="1080"/>
              <w:jc w:val="right"/>
              <w:rPr>
                <w:b/>
                <w:bCs/>
                <w:sz w:val="22"/>
                <w:szCs w:val="22"/>
              </w:rPr>
            </w:pPr>
            <w:r w:rsidRPr="006A2D05">
              <w:rPr>
                <w:b/>
                <w:bCs/>
                <w:sz w:val="22"/>
                <w:szCs w:val="22"/>
              </w:rPr>
              <w:t>TEL:</w:t>
            </w:r>
          </w:p>
          <w:p w14:paraId="017FC28F" w14:textId="77777777" w:rsidR="00EC14B1" w:rsidRPr="006A2D05" w:rsidRDefault="00EC14B1">
            <w:pPr>
              <w:ind w:left="1080"/>
              <w:jc w:val="right"/>
              <w:rPr>
                <w:b/>
                <w:bCs/>
                <w:sz w:val="22"/>
                <w:szCs w:val="22"/>
              </w:rPr>
            </w:pPr>
            <w:r w:rsidRPr="006A2D05">
              <w:rPr>
                <w:b/>
                <w:bCs/>
                <w:sz w:val="22"/>
                <w:szCs w:val="22"/>
              </w:rPr>
              <w:t>FAX:</w:t>
            </w:r>
          </w:p>
          <w:p w14:paraId="1C002791" w14:textId="77777777" w:rsidR="00EC14B1" w:rsidRPr="006A2D05" w:rsidRDefault="006A2D05" w:rsidP="006A2D05">
            <w:pPr>
              <w:ind w:left="1080"/>
              <w:jc w:val="right"/>
              <w:rPr>
                <w:b/>
                <w:bCs/>
                <w:sz w:val="22"/>
                <w:szCs w:val="22"/>
              </w:rPr>
            </w:pPr>
            <w:r w:rsidRPr="006A2D05">
              <w:rPr>
                <w:b/>
                <w:bCs/>
                <w:sz w:val="22"/>
                <w:szCs w:val="22"/>
              </w:rPr>
              <w:t>E-MAIL:</w:t>
            </w:r>
          </w:p>
          <w:p w14:paraId="1D579AC1" w14:textId="19EC5EDE" w:rsidR="006A2D05" w:rsidRPr="006A2D05" w:rsidRDefault="006A2D05" w:rsidP="006A2D05">
            <w:pPr>
              <w:ind w:left="1080"/>
              <w:jc w:val="right"/>
              <w:rPr>
                <w:b/>
                <w:bCs/>
                <w:sz w:val="22"/>
                <w:szCs w:val="22"/>
              </w:rPr>
            </w:pPr>
          </w:p>
        </w:tc>
        <w:tc>
          <w:tcPr>
            <w:tcW w:w="5585" w:type="dxa"/>
            <w:tcBorders>
              <w:left w:val="single" w:sz="6" w:space="0" w:color="auto"/>
            </w:tcBorders>
          </w:tcPr>
          <w:p w14:paraId="44D8976F" w14:textId="77777777" w:rsidR="00EC14B1" w:rsidRPr="005F3BC7" w:rsidRDefault="00EC14B1" w:rsidP="005F3BC7">
            <w:pPr>
              <w:rPr>
                <w:sz w:val="22"/>
                <w:szCs w:val="22"/>
              </w:rPr>
            </w:pPr>
          </w:p>
        </w:tc>
      </w:tr>
      <w:tr w:rsidR="00EC14B1" w:rsidRPr="006A2D05" w14:paraId="26376D03" w14:textId="77777777">
        <w:trPr>
          <w:cantSplit/>
          <w:jc w:val="center"/>
        </w:trPr>
        <w:tc>
          <w:tcPr>
            <w:tcW w:w="2943" w:type="dxa"/>
            <w:tcBorders>
              <w:right w:val="single" w:sz="6" w:space="0" w:color="auto"/>
            </w:tcBorders>
          </w:tcPr>
          <w:p w14:paraId="7531D703" w14:textId="77777777" w:rsidR="00EC14B1" w:rsidRPr="006A2D05" w:rsidRDefault="00EC14B1">
            <w:pPr>
              <w:spacing w:after="240"/>
              <w:rPr>
                <w:b/>
                <w:bCs/>
              </w:rPr>
            </w:pPr>
            <w:r w:rsidRPr="006A2D05">
              <w:rPr>
                <w:b/>
                <w:bCs/>
                <w:sz w:val="22"/>
                <w:szCs w:val="22"/>
              </w:rPr>
              <w:t>AFFECTED RECOMMENDATIONS:</w:t>
            </w:r>
          </w:p>
        </w:tc>
        <w:tc>
          <w:tcPr>
            <w:tcW w:w="5585" w:type="dxa"/>
            <w:tcBorders>
              <w:left w:val="single" w:sz="6" w:space="0" w:color="auto"/>
            </w:tcBorders>
          </w:tcPr>
          <w:p w14:paraId="141289A6" w14:textId="77777777" w:rsidR="00EC14B1" w:rsidRPr="005F3BC7" w:rsidRDefault="00EC14B1" w:rsidP="005F3BC7">
            <w:pPr>
              <w:rPr>
                <w:sz w:val="22"/>
                <w:szCs w:val="22"/>
              </w:rPr>
            </w:pPr>
          </w:p>
        </w:tc>
      </w:tr>
      <w:tr w:rsidR="00EC14B1" w:rsidRPr="006A2D05" w14:paraId="2F27DD7B" w14:textId="77777777">
        <w:trPr>
          <w:cantSplit/>
          <w:jc w:val="center"/>
        </w:trPr>
        <w:tc>
          <w:tcPr>
            <w:tcW w:w="2943" w:type="dxa"/>
            <w:tcBorders>
              <w:right w:val="single" w:sz="6" w:space="0" w:color="auto"/>
            </w:tcBorders>
          </w:tcPr>
          <w:p w14:paraId="375DDF69" w14:textId="77777777" w:rsidR="00EC14B1" w:rsidRPr="006A2D05" w:rsidRDefault="00EC14B1">
            <w:pPr>
              <w:spacing w:after="240"/>
              <w:rPr>
                <w:b/>
                <w:bCs/>
              </w:rPr>
            </w:pPr>
            <w:r w:rsidRPr="006A2D05">
              <w:rPr>
                <w:b/>
                <w:bCs/>
                <w:sz w:val="22"/>
                <w:szCs w:val="22"/>
              </w:rPr>
              <w:t>DESCRIPTION OF PROBLEM:</w:t>
            </w:r>
          </w:p>
        </w:tc>
        <w:tc>
          <w:tcPr>
            <w:tcW w:w="5585" w:type="dxa"/>
            <w:tcBorders>
              <w:left w:val="single" w:sz="6" w:space="0" w:color="auto"/>
            </w:tcBorders>
          </w:tcPr>
          <w:p w14:paraId="27509863" w14:textId="77777777" w:rsidR="00EC14B1" w:rsidRPr="00F8207F" w:rsidRDefault="00EC14B1">
            <w:pPr>
              <w:rPr>
                <w:sz w:val="22"/>
                <w:szCs w:val="22"/>
              </w:rPr>
            </w:pPr>
          </w:p>
          <w:p w14:paraId="59F2CE41" w14:textId="77777777" w:rsidR="00EC14B1" w:rsidRPr="00F8207F" w:rsidRDefault="00EC14B1">
            <w:pPr>
              <w:rPr>
                <w:sz w:val="22"/>
                <w:szCs w:val="22"/>
              </w:rPr>
            </w:pPr>
          </w:p>
          <w:p w14:paraId="52DF679B" w14:textId="77777777" w:rsidR="00EC14B1" w:rsidRPr="00F8207F" w:rsidRDefault="00EC14B1">
            <w:pPr>
              <w:rPr>
                <w:sz w:val="22"/>
                <w:szCs w:val="22"/>
              </w:rPr>
            </w:pPr>
          </w:p>
          <w:p w14:paraId="5F9696E6" w14:textId="77777777" w:rsidR="00EC14B1" w:rsidRPr="005F3BC7" w:rsidRDefault="00EC14B1" w:rsidP="005F3BC7">
            <w:pPr>
              <w:rPr>
                <w:sz w:val="22"/>
                <w:szCs w:val="22"/>
              </w:rPr>
            </w:pPr>
          </w:p>
        </w:tc>
      </w:tr>
      <w:tr w:rsidR="00EC14B1" w:rsidRPr="006A2D05" w14:paraId="6E7DC31F" w14:textId="77777777">
        <w:trPr>
          <w:cantSplit/>
          <w:jc w:val="center"/>
        </w:trPr>
        <w:tc>
          <w:tcPr>
            <w:tcW w:w="2943" w:type="dxa"/>
            <w:tcBorders>
              <w:right w:val="single" w:sz="6" w:space="0" w:color="auto"/>
            </w:tcBorders>
          </w:tcPr>
          <w:p w14:paraId="27688F0D" w14:textId="77777777" w:rsidR="00EC14B1" w:rsidRPr="006A2D05" w:rsidRDefault="00EC14B1">
            <w:pPr>
              <w:spacing w:after="240"/>
              <w:rPr>
                <w:b/>
                <w:bCs/>
              </w:rPr>
            </w:pPr>
            <w:r w:rsidRPr="006A2D05">
              <w:rPr>
                <w:b/>
                <w:bCs/>
                <w:sz w:val="22"/>
                <w:szCs w:val="22"/>
              </w:rPr>
              <w:t>SUGGESTIONS FOR RESOLUTION:</w:t>
            </w:r>
          </w:p>
        </w:tc>
        <w:tc>
          <w:tcPr>
            <w:tcW w:w="5585" w:type="dxa"/>
            <w:tcBorders>
              <w:left w:val="single" w:sz="6" w:space="0" w:color="auto"/>
            </w:tcBorders>
          </w:tcPr>
          <w:p w14:paraId="7144B79E" w14:textId="77777777" w:rsidR="00EC14B1" w:rsidRPr="00F8207F" w:rsidRDefault="00EC14B1">
            <w:pPr>
              <w:rPr>
                <w:sz w:val="22"/>
                <w:szCs w:val="22"/>
              </w:rPr>
            </w:pPr>
          </w:p>
          <w:p w14:paraId="744516B1" w14:textId="77777777" w:rsidR="00EC14B1" w:rsidRPr="00F8207F" w:rsidRDefault="00EC14B1">
            <w:pPr>
              <w:rPr>
                <w:sz w:val="22"/>
                <w:szCs w:val="22"/>
              </w:rPr>
            </w:pPr>
          </w:p>
          <w:p w14:paraId="19846C87" w14:textId="77777777" w:rsidR="00EC14B1" w:rsidRPr="00F8207F" w:rsidRDefault="00EC14B1">
            <w:pPr>
              <w:rPr>
                <w:sz w:val="22"/>
                <w:szCs w:val="22"/>
              </w:rPr>
            </w:pPr>
          </w:p>
          <w:p w14:paraId="08444400" w14:textId="77777777" w:rsidR="00EC14B1" w:rsidRPr="00F8207F" w:rsidRDefault="00EC14B1">
            <w:pPr>
              <w:rPr>
                <w:sz w:val="22"/>
                <w:szCs w:val="22"/>
              </w:rPr>
            </w:pPr>
          </w:p>
          <w:p w14:paraId="3DF15605" w14:textId="77777777" w:rsidR="00EC14B1" w:rsidRPr="005F3BC7" w:rsidRDefault="00EC14B1" w:rsidP="005F3BC7">
            <w:pPr>
              <w:rPr>
                <w:sz w:val="22"/>
                <w:szCs w:val="22"/>
              </w:rPr>
            </w:pPr>
          </w:p>
        </w:tc>
      </w:tr>
    </w:tbl>
    <w:p w14:paraId="69B37D23" w14:textId="77777777" w:rsidR="00EC14B1" w:rsidRDefault="00EC14B1"/>
    <w:p w14:paraId="25D491BE" w14:textId="77777777" w:rsidR="00EC14B1" w:rsidRDefault="00EC14B1">
      <w:r>
        <w:t>NOTE - Attach additional pages if more space is required than is provided above.</w:t>
      </w:r>
    </w:p>
    <w:sectPr w:rsidR="00EC14B1">
      <w:headerReference w:type="first" r:id="rId19"/>
      <w:pgSz w:w="11906" w:h="16838" w:code="9"/>
      <w:pgMar w:top="1089"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C0406" w14:textId="77777777" w:rsidR="007E4177" w:rsidRDefault="007E4177">
      <w:r>
        <w:separator/>
      </w:r>
    </w:p>
  </w:endnote>
  <w:endnote w:type="continuationSeparator" w:id="0">
    <w:p w14:paraId="0A315C9B" w14:textId="77777777" w:rsidR="007E4177" w:rsidRDefault="007E4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
    <w:altName w:val="ＭＳ 明朝"/>
    <w:charset w:val="80"/>
    <w:family w:val="auto"/>
    <w:pitch w:val="default"/>
    <w:sig w:usb0="00000000" w:usb1="0000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ヒラギノ角ゴ ProN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14B5" w14:textId="732E3F2A" w:rsidR="0032482C" w:rsidRPr="009337C9" w:rsidRDefault="0032482C" w:rsidP="0032482C">
    <w:pPr>
      <w:pStyle w:val="FooterQP"/>
      <w:rPr>
        <w:lang w:val="fr-CH"/>
      </w:rPr>
    </w:pPr>
    <w:r>
      <w:rPr>
        <w:lang w:val="fr-CH"/>
      </w:rPr>
      <w:tab/>
    </w:r>
    <w:r w:rsidRPr="009337C9">
      <w:rPr>
        <w:lang w:val="fr-CH"/>
      </w:rPr>
      <w:tab/>
    </w:r>
    <w:r>
      <w:rPr>
        <w:bCs/>
      </w:rPr>
      <w:t>Implementers' guide for Recommendation ITU-T G.8101/Y.1355 (2016-11)</w:t>
    </w:r>
    <w:r>
      <w:rPr>
        <w:lang w:val="fr-CH"/>
      </w:rPr>
      <w:tab/>
    </w:r>
    <w:r>
      <w:rPr>
        <w:b w:val="0"/>
      </w:rPr>
      <w:fldChar w:fldCharType="begin"/>
    </w:r>
    <w:r w:rsidRPr="009337C9">
      <w:rPr>
        <w:b w:val="0"/>
        <w:lang w:val="fr-CH"/>
      </w:rPr>
      <w:instrText xml:space="preserve"> PAGE  \* MERGEFORMAT </w:instrText>
    </w:r>
    <w:r>
      <w:rPr>
        <w:b w:val="0"/>
      </w:rPr>
      <w:fldChar w:fldCharType="separate"/>
    </w:r>
    <w:r>
      <w:rPr>
        <w:b w:val="0"/>
        <w:noProof/>
        <w:lang w:val="fr-CH"/>
      </w:rPr>
      <w:t>iv</w:t>
    </w:r>
    <w:r>
      <w:rPr>
        <w:b w:val="0"/>
      </w:rPr>
      <w:fldChar w:fldCharType="end"/>
    </w:r>
  </w:p>
  <w:p w14:paraId="42DB7F48" w14:textId="77777777" w:rsidR="0032482C" w:rsidRDefault="00324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41031" w14:textId="297CB9C6" w:rsidR="0032482C" w:rsidRPr="009337C9" w:rsidRDefault="0032482C" w:rsidP="0032482C">
    <w:pPr>
      <w:pStyle w:val="FooterQP"/>
      <w:rPr>
        <w:lang w:val="fr-CH"/>
      </w:rPr>
    </w:pPr>
    <w:r>
      <w:rPr>
        <w:lang w:val="fr-CH"/>
      </w:rPr>
      <w:tab/>
    </w:r>
    <w:r w:rsidRPr="009337C9">
      <w:rPr>
        <w:lang w:val="fr-CH"/>
      </w:rPr>
      <w:tab/>
    </w:r>
    <w:r>
      <w:rPr>
        <w:bCs/>
      </w:rPr>
      <w:t>Implementers' guide for Recommendation ITU-T G.8101/Y.1355 (2016-11)</w:t>
    </w:r>
    <w:r>
      <w:rPr>
        <w:lang w:val="fr-CH"/>
      </w:rPr>
      <w:tab/>
    </w:r>
    <w:r>
      <w:rPr>
        <w:b w:val="0"/>
      </w:rPr>
      <w:fldChar w:fldCharType="begin"/>
    </w:r>
    <w:r w:rsidRPr="009337C9">
      <w:rPr>
        <w:b w:val="0"/>
        <w:lang w:val="fr-CH"/>
      </w:rPr>
      <w:instrText xml:space="preserve"> PAGE  \* MERGEFORMAT </w:instrText>
    </w:r>
    <w:r>
      <w:rPr>
        <w:b w:val="0"/>
      </w:rPr>
      <w:fldChar w:fldCharType="separate"/>
    </w:r>
    <w:r>
      <w:rPr>
        <w:b w:val="0"/>
        <w:noProof/>
        <w:lang w:val="fr-CH"/>
      </w:rPr>
      <w:t>iii</w:t>
    </w:r>
    <w:r>
      <w:rPr>
        <w:b w:val="0"/>
      </w:rPr>
      <w:fldChar w:fldCharType="end"/>
    </w:r>
  </w:p>
  <w:p w14:paraId="41A1CFF9" w14:textId="77777777" w:rsidR="0032482C" w:rsidRDefault="003248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20770" w14:textId="77777777" w:rsidR="007E4177" w:rsidRDefault="007E4177" w:rsidP="00B76C13">
    <w:pPr>
      <w:pStyle w:val="Footer"/>
      <w:tabs>
        <w:tab w:val="left" w:pos="5245"/>
      </w:tabs>
      <w:ind w:left="1300"/>
      <w:rPr>
        <w:sz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50B7" w14:textId="77777777" w:rsidR="007E4177" w:rsidRDefault="007E4177">
    <w:pPr>
      <w:pStyle w:val="Footer"/>
      <w:tabs>
        <w:tab w:val="clear" w:pos="4320"/>
        <w:tab w:val="clear" w:pos="8640"/>
        <w:tab w:val="left" w:pos="360"/>
        <w:tab w:val="right" w:pos="9600"/>
      </w:tabs>
      <w:ind w:right="-162" w:firstLine="360"/>
      <w:rPr>
        <w:b/>
        <w:bCs/>
        <w:sz w:val="22"/>
      </w:rPr>
    </w:pPr>
    <w:r>
      <w:rPr>
        <w:b/>
        <w:bCs/>
        <w:sz w:val="22"/>
      </w:rPr>
      <w:t xml:space="preserve">Implementers Guide for </w:t>
    </w:r>
    <w:r>
      <w:rPr>
        <w:b/>
        <w:bCs/>
        <w:sz w:val="22"/>
        <w:highlight w:val="yellow"/>
      </w:rPr>
      <w:t>{Rec # | Series}</w:t>
    </w:r>
    <w:r>
      <w:rPr>
        <w:b/>
        <w:bCs/>
        <w:sz w:val="22"/>
      </w:rPr>
      <w:tab/>
    </w: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noProof/>
      </w:rPr>
      <w:t>1</w:t>
    </w:r>
    <w:r>
      <w:rPr>
        <w:rStyle w:val="PageNumbe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6C36C" w14:textId="61D624E4" w:rsidR="007E4177" w:rsidRPr="009337C9" w:rsidRDefault="007E4177" w:rsidP="007E4177">
    <w:pPr>
      <w:pStyle w:val="FooterQP"/>
      <w:rPr>
        <w:lang w:val="fr-CH"/>
      </w:rPr>
    </w:pPr>
    <w:r>
      <w:rPr>
        <w:lang w:val="fr-CH"/>
      </w:rPr>
      <w:tab/>
    </w:r>
    <w:r w:rsidRPr="009337C9">
      <w:rPr>
        <w:lang w:val="fr-CH"/>
      </w:rPr>
      <w:tab/>
    </w:r>
    <w:r>
      <w:rPr>
        <w:bCs/>
      </w:rPr>
      <w:t>Implementers' guide for Recommendation ITU-T G.8101/Y.1355 (2016-11)</w:t>
    </w:r>
    <w:r>
      <w:rPr>
        <w:lang w:val="fr-CH"/>
      </w:rPr>
      <w:tab/>
    </w:r>
    <w:r>
      <w:rPr>
        <w:b w:val="0"/>
      </w:rPr>
      <w:fldChar w:fldCharType="begin"/>
    </w:r>
    <w:r w:rsidRPr="009337C9">
      <w:rPr>
        <w:b w:val="0"/>
        <w:lang w:val="fr-CH"/>
      </w:rPr>
      <w:instrText xml:space="preserve"> PAGE  \* MERGEFORMAT </w:instrText>
    </w:r>
    <w:r>
      <w:rPr>
        <w:b w:val="0"/>
      </w:rPr>
      <w:fldChar w:fldCharType="separate"/>
    </w:r>
    <w:r w:rsidR="0032482C">
      <w:rPr>
        <w:b w:val="0"/>
        <w:noProof/>
        <w:lang w:val="fr-CH"/>
      </w:rPr>
      <w:t>1</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3CF81" w14:textId="77777777" w:rsidR="007E4177" w:rsidRDefault="007E4177">
      <w:r>
        <w:separator/>
      </w:r>
    </w:p>
  </w:footnote>
  <w:footnote w:type="continuationSeparator" w:id="0">
    <w:p w14:paraId="37AD9B26" w14:textId="77777777" w:rsidR="007E4177" w:rsidRDefault="007E4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D2FDC" w14:textId="6FC731C7" w:rsidR="007E4177" w:rsidRDefault="007E4177">
    <w:pPr>
      <w:pStyle w:val="Header"/>
    </w:pPr>
    <w:r>
      <w:rPr>
        <w:noProof/>
        <w:lang w:val="en-US"/>
      </w:rPr>
      <w:drawing>
        <wp:anchor distT="0" distB="0" distL="114300" distR="114300" simplePos="0" relativeHeight="251658240" behindDoc="0" locked="0" layoutInCell="1" allowOverlap="1" wp14:anchorId="547845ED" wp14:editId="60E5ED23">
          <wp:simplePos x="0" y="0"/>
          <wp:positionH relativeFrom="column">
            <wp:posOffset>5182235</wp:posOffset>
          </wp:positionH>
          <wp:positionV relativeFrom="paragraph">
            <wp:posOffset>9448800</wp:posOffset>
          </wp:positionV>
          <wp:extent cx="1504315" cy="634365"/>
          <wp:effectExtent l="0" t="0" r="635" b="0"/>
          <wp:wrapNone/>
          <wp:docPr id="5" name="Picture 5" descr="ITU-logo_on-ligh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U-logo_on-light_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315" cy="63436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7216" behindDoc="0" locked="0" layoutInCell="1" allowOverlap="1" wp14:anchorId="251F77A1" wp14:editId="5E7C5D92">
          <wp:simplePos x="0" y="0"/>
          <wp:positionH relativeFrom="column">
            <wp:posOffset>-762000</wp:posOffset>
          </wp:positionH>
          <wp:positionV relativeFrom="paragraph">
            <wp:posOffset>-492760</wp:posOffset>
          </wp:positionV>
          <wp:extent cx="1569720" cy="10771505"/>
          <wp:effectExtent l="0" t="0" r="0" b="0"/>
          <wp:wrapNone/>
          <wp:docPr id="4" name="Picture 4"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nd-Rec_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9720" cy="107715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05D7F" w14:textId="77777777" w:rsidR="007E4177" w:rsidRDefault="007E41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E6D01" w14:textId="77777777" w:rsidR="007E4177" w:rsidRDefault="007E4177">
    <w:pPr>
      <w:pStyle w:val="Header"/>
      <w:jc w:val="center"/>
      <w:rPr>
        <w:sz w:val="22"/>
      </w:rPr>
    </w:pPr>
    <w:r>
      <w:rPr>
        <w:sz w:val="22"/>
      </w:rPr>
      <w:t xml:space="preserve">- </w:t>
    </w:r>
    <w:r>
      <w:rPr>
        <w:sz w:val="22"/>
      </w:rPr>
      <w:fldChar w:fldCharType="begin"/>
    </w:r>
    <w:r>
      <w:rPr>
        <w:sz w:val="22"/>
      </w:rPr>
      <w:instrText xml:space="preserve"> PAGE  \* MERGEFORMAT </w:instrText>
    </w:r>
    <w:r>
      <w:rPr>
        <w:sz w:val="22"/>
      </w:rPr>
      <w:fldChar w:fldCharType="separate"/>
    </w:r>
    <w:r>
      <w:rPr>
        <w:noProof/>
        <w:sz w:val="22"/>
      </w:rPr>
      <w:t>ii</w:t>
    </w:r>
    <w:r>
      <w:rPr>
        <w:sz w:val="22"/>
      </w:rPr>
      <w:fldChar w:fldCharType="end"/>
    </w:r>
    <w:r>
      <w:rPr>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BE98" w14:textId="77777777" w:rsidR="007E4177" w:rsidRPr="00001BB7" w:rsidRDefault="007E4177" w:rsidP="007E4177">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C6D1F" w14:textId="77777777" w:rsidR="007E4177" w:rsidRDefault="007E41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3BE881C4"/>
    <w:lvl w:ilvl="0">
      <w:start w:val="1"/>
      <w:numFmt w:val="decimal"/>
      <w:pStyle w:val="Heading9"/>
      <w:lvlText w:val="%1."/>
      <w:lvlJc w:val="left"/>
      <w:pPr>
        <w:tabs>
          <w:tab w:val="num" w:pos="1440"/>
        </w:tabs>
        <w:ind w:left="1440" w:hanging="360"/>
      </w:pPr>
    </w:lvl>
  </w:abstractNum>
  <w:abstractNum w:abstractNumId="1"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A"/>
    <w:multiLevelType w:val="multilevel"/>
    <w:tmpl w:val="0000000A"/>
    <w:lvl w:ilvl="0">
      <w:start w:val="3"/>
      <w:numFmt w:val="decimal"/>
      <w:lvlText w:val="%1"/>
      <w:lvlJc w:val="left"/>
      <w:pPr>
        <w:tabs>
          <w:tab w:val="num" w:pos="795"/>
        </w:tabs>
        <w:ind w:left="795" w:hanging="795"/>
      </w:pPr>
      <w:rPr>
        <w:rFonts w:hint="default"/>
        <w:b/>
      </w:rPr>
    </w:lvl>
    <w:lvl w:ilvl="1">
      <w:start w:val="1"/>
      <w:numFmt w:val="decimal"/>
      <w:lvlRestart w:val="0"/>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07AD1C53"/>
    <w:multiLevelType w:val="multilevel"/>
    <w:tmpl w:val="949CC0BA"/>
    <w:lvl w:ilvl="0">
      <w:start w:val="2"/>
      <w:numFmt w:val="upperRoman"/>
      <w:lvlText w:val="%1."/>
      <w:lvlJc w:val="left"/>
      <w:pPr>
        <w:tabs>
          <w:tab w:val="num" w:pos="795"/>
        </w:tabs>
        <w:ind w:left="795" w:hanging="795"/>
      </w:pPr>
      <w:rPr>
        <w:rFonts w:hint="eastAsia"/>
        <w:b/>
      </w:rPr>
    </w:lvl>
    <w:lvl w:ilvl="1">
      <w:start w:val="1"/>
      <w:numFmt w:val="decimal"/>
      <w:lvlRestart w:val="0"/>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15:restartNumberingAfterBreak="0">
    <w:nsid w:val="0CF82D01"/>
    <w:multiLevelType w:val="multilevel"/>
    <w:tmpl w:val="0EFE89F2"/>
    <w:lvl w:ilvl="0">
      <w:start w:val="3"/>
      <w:numFmt w:val="decimal"/>
      <w:lvlText w:val="%1"/>
      <w:lvlJc w:val="left"/>
      <w:pPr>
        <w:tabs>
          <w:tab w:val="num" w:pos="795"/>
        </w:tabs>
        <w:ind w:left="795" w:hanging="795"/>
      </w:pPr>
      <w:rPr>
        <w:rFonts w:hint="default"/>
        <w:b/>
      </w:rPr>
    </w:lvl>
    <w:lvl w:ilvl="1">
      <w:start w:val="1"/>
      <w:numFmt w:val="decimal"/>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15:restartNumberingAfterBreak="0">
    <w:nsid w:val="10792576"/>
    <w:multiLevelType w:val="hybridMultilevel"/>
    <w:tmpl w:val="99B40D64"/>
    <w:lvl w:ilvl="0" w:tplc="1C880BA6">
      <w:start w:val="1"/>
      <w:numFmt w:val="bullet"/>
      <w:lvlRestart w:val="0"/>
      <w:lvlText w:val="–"/>
      <w:lvlJc w:val="left"/>
      <w:pPr>
        <w:ind w:left="363" w:hanging="363"/>
      </w:pPr>
      <w:rPr>
        <w:rFonts w:ascii="Times New Roman" w:hAnsi="Times New Roman" w:cs="Times New Roman" w:hint="default"/>
        <w:i w:val="0"/>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7" w15:restartNumberingAfterBreak="0">
    <w:nsid w:val="12AD37A0"/>
    <w:multiLevelType w:val="hybridMultilevel"/>
    <w:tmpl w:val="F5C89A9E"/>
    <w:lvl w:ilvl="0" w:tplc="66F2CC88">
      <w:numFmt w:val="bullet"/>
      <w:lvlText w:val="-"/>
      <w:lvlJc w:val="left"/>
      <w:pPr>
        <w:ind w:left="360" w:hanging="360"/>
      </w:pPr>
      <w:rPr>
        <w:rFonts w:ascii="Times New Roman" w:eastAsia="MS Mincho"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9FE69F2"/>
    <w:multiLevelType w:val="hybridMultilevel"/>
    <w:tmpl w:val="502AE840"/>
    <w:lvl w:ilvl="0" w:tplc="E3E6840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9" w15:restartNumberingAfterBreak="0">
    <w:nsid w:val="1BAC3B28"/>
    <w:multiLevelType w:val="hybridMultilevel"/>
    <w:tmpl w:val="7E76FB5A"/>
    <w:lvl w:ilvl="0" w:tplc="21F649C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0" w15:restartNumberingAfterBreak="0">
    <w:nsid w:val="1C3F4BF3"/>
    <w:multiLevelType w:val="hybridMultilevel"/>
    <w:tmpl w:val="DC7AED14"/>
    <w:lvl w:ilvl="0" w:tplc="21F649C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1" w15:restartNumberingAfterBreak="0">
    <w:nsid w:val="1F925FB3"/>
    <w:multiLevelType w:val="hybridMultilevel"/>
    <w:tmpl w:val="300A7764"/>
    <w:lvl w:ilvl="0" w:tplc="21F649C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2" w15:restartNumberingAfterBreak="0">
    <w:nsid w:val="2238765B"/>
    <w:multiLevelType w:val="hybridMultilevel"/>
    <w:tmpl w:val="ADB806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BF67FA"/>
    <w:multiLevelType w:val="hybridMultilevel"/>
    <w:tmpl w:val="560C81F8"/>
    <w:lvl w:ilvl="0" w:tplc="0148939A">
      <w:start w:val="1"/>
      <w:numFmt w:val="bullet"/>
      <w:lvlText w:val=""/>
      <w:lvlJc w:val="left"/>
      <w:pPr>
        <w:tabs>
          <w:tab w:val="num" w:pos="397"/>
        </w:tabs>
        <w:ind w:left="397" w:hanging="397"/>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5B413A2"/>
    <w:multiLevelType w:val="hybridMultilevel"/>
    <w:tmpl w:val="D5D4D260"/>
    <w:lvl w:ilvl="0" w:tplc="0148939A">
      <w:start w:val="1"/>
      <w:numFmt w:val="bullet"/>
      <w:lvlText w:val=""/>
      <w:lvlJc w:val="left"/>
      <w:pPr>
        <w:tabs>
          <w:tab w:val="num" w:pos="397"/>
        </w:tabs>
        <w:ind w:left="397" w:hanging="397"/>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5FB4F20"/>
    <w:multiLevelType w:val="singleLevel"/>
    <w:tmpl w:val="97D8CB70"/>
    <w:lvl w:ilvl="0">
      <w:start w:val="7"/>
      <w:numFmt w:val="bullet"/>
      <w:lvlText w:val="–"/>
      <w:lvlJc w:val="left"/>
      <w:pPr>
        <w:tabs>
          <w:tab w:val="num" w:pos="795"/>
        </w:tabs>
        <w:ind w:left="795" w:hanging="795"/>
      </w:pPr>
      <w:rPr>
        <w:rFonts w:hint="default"/>
        <w:i w:val="0"/>
      </w:rPr>
    </w:lvl>
  </w:abstractNum>
  <w:abstractNum w:abstractNumId="16" w15:restartNumberingAfterBreak="0">
    <w:nsid w:val="2DCF2314"/>
    <w:multiLevelType w:val="multilevel"/>
    <w:tmpl w:val="0EFE89F2"/>
    <w:lvl w:ilvl="0">
      <w:start w:val="3"/>
      <w:numFmt w:val="decimal"/>
      <w:lvlText w:val="%1"/>
      <w:lvlJc w:val="left"/>
      <w:pPr>
        <w:tabs>
          <w:tab w:val="num" w:pos="795"/>
        </w:tabs>
        <w:ind w:left="795" w:hanging="795"/>
      </w:pPr>
      <w:rPr>
        <w:rFonts w:hint="default"/>
        <w:b/>
      </w:rPr>
    </w:lvl>
    <w:lvl w:ilvl="1">
      <w:start w:val="1"/>
      <w:numFmt w:val="decimal"/>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3450299E"/>
    <w:multiLevelType w:val="multilevel"/>
    <w:tmpl w:val="4D0091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5D61897"/>
    <w:multiLevelType w:val="hybridMultilevel"/>
    <w:tmpl w:val="3E521B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C193860"/>
    <w:multiLevelType w:val="multilevel"/>
    <w:tmpl w:val="0EFE89F2"/>
    <w:lvl w:ilvl="0">
      <w:start w:val="3"/>
      <w:numFmt w:val="decimal"/>
      <w:lvlText w:val="%1"/>
      <w:lvlJc w:val="left"/>
      <w:pPr>
        <w:tabs>
          <w:tab w:val="num" w:pos="795"/>
        </w:tabs>
        <w:ind w:left="795" w:hanging="795"/>
      </w:pPr>
      <w:rPr>
        <w:rFonts w:hint="default"/>
        <w:b/>
      </w:rPr>
    </w:lvl>
    <w:lvl w:ilvl="1">
      <w:start w:val="1"/>
      <w:numFmt w:val="decimal"/>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3F2D6E8A"/>
    <w:multiLevelType w:val="multilevel"/>
    <w:tmpl w:val="0EFE89F2"/>
    <w:lvl w:ilvl="0">
      <w:start w:val="3"/>
      <w:numFmt w:val="decimal"/>
      <w:lvlText w:val="%1"/>
      <w:lvlJc w:val="left"/>
      <w:pPr>
        <w:tabs>
          <w:tab w:val="num" w:pos="795"/>
        </w:tabs>
        <w:ind w:left="795" w:hanging="795"/>
      </w:pPr>
      <w:rPr>
        <w:rFonts w:hint="default"/>
        <w:b/>
      </w:rPr>
    </w:lvl>
    <w:lvl w:ilvl="1">
      <w:start w:val="1"/>
      <w:numFmt w:val="decimal"/>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15:restartNumberingAfterBreak="0">
    <w:nsid w:val="465E34DB"/>
    <w:multiLevelType w:val="multilevel"/>
    <w:tmpl w:val="81F66086"/>
    <w:lvl w:ilvl="0">
      <w:start w:val="3"/>
      <w:numFmt w:val="decimal"/>
      <w:lvlText w:val="%1"/>
      <w:lvlJc w:val="left"/>
      <w:pPr>
        <w:tabs>
          <w:tab w:val="num" w:pos="795"/>
        </w:tabs>
        <w:ind w:left="795" w:hanging="795"/>
      </w:pPr>
      <w:rPr>
        <w:rFonts w:hint="default"/>
        <w:b/>
      </w:rPr>
    </w:lvl>
    <w:lvl w:ilvl="1">
      <w:start w:val="1"/>
      <w:numFmt w:val="decimal"/>
      <w:lvlRestart w:val="0"/>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49A27EE8"/>
    <w:multiLevelType w:val="hybridMultilevel"/>
    <w:tmpl w:val="D242E63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CFA48B1"/>
    <w:multiLevelType w:val="hybridMultilevel"/>
    <w:tmpl w:val="DB4A3F6A"/>
    <w:lvl w:ilvl="0" w:tplc="21F649C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4" w15:restartNumberingAfterBreak="0">
    <w:nsid w:val="50D07BC5"/>
    <w:multiLevelType w:val="hybridMultilevel"/>
    <w:tmpl w:val="E9AC0CAC"/>
    <w:lvl w:ilvl="0" w:tplc="97D8CB70">
      <w:start w:val="7"/>
      <w:numFmt w:val="bullet"/>
      <w:lvlText w:val="–"/>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F64C0"/>
    <w:multiLevelType w:val="hybridMultilevel"/>
    <w:tmpl w:val="B6EE69F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6FB253E"/>
    <w:multiLevelType w:val="hybridMultilevel"/>
    <w:tmpl w:val="D86AFB00"/>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7DF4DE0"/>
    <w:multiLevelType w:val="multilevel"/>
    <w:tmpl w:val="949CC0BA"/>
    <w:lvl w:ilvl="0">
      <w:start w:val="2"/>
      <w:numFmt w:val="upperRoman"/>
      <w:lvlText w:val="%1."/>
      <w:lvlJc w:val="left"/>
      <w:pPr>
        <w:tabs>
          <w:tab w:val="num" w:pos="795"/>
        </w:tabs>
        <w:ind w:left="795" w:hanging="795"/>
      </w:pPr>
      <w:rPr>
        <w:rFonts w:hint="eastAsia"/>
        <w:b/>
      </w:rPr>
    </w:lvl>
    <w:lvl w:ilvl="1">
      <w:start w:val="1"/>
      <w:numFmt w:val="decimal"/>
      <w:lvlRestart w:val="0"/>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5EF23092"/>
    <w:multiLevelType w:val="multilevel"/>
    <w:tmpl w:val="76A061CC"/>
    <w:lvl w:ilvl="0">
      <w:start w:val="1"/>
      <w:numFmt w:val="decimal"/>
      <w:lvlText w:val="%1"/>
      <w:lvlJc w:val="left"/>
      <w:pPr>
        <w:tabs>
          <w:tab w:val="num" w:pos="795"/>
        </w:tabs>
        <w:ind w:left="795" w:hanging="795"/>
      </w:pPr>
      <w:rPr>
        <w:rFonts w:hint="default"/>
        <w:b/>
      </w:rPr>
    </w:lvl>
    <w:lvl w:ilvl="1">
      <w:start w:val="1"/>
      <w:numFmt w:val="decimal"/>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5FCB2C00"/>
    <w:multiLevelType w:val="hybridMultilevel"/>
    <w:tmpl w:val="8EBAF852"/>
    <w:lvl w:ilvl="0" w:tplc="97D8CB70">
      <w:start w:val="7"/>
      <w:numFmt w:val="bullet"/>
      <w:lvlText w:val="–"/>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C0A36"/>
    <w:multiLevelType w:val="hybridMultilevel"/>
    <w:tmpl w:val="617A13C6"/>
    <w:lvl w:ilvl="0" w:tplc="2FEE177C">
      <w:numFmt w:val="bullet"/>
      <w:lvlText w:val="-"/>
      <w:lvlJc w:val="left"/>
      <w:pPr>
        <w:ind w:left="360" w:hanging="360"/>
      </w:pPr>
      <w:rPr>
        <w:rFonts w:ascii="Times New Roman" w:eastAsia="MS Mincho" w:hAnsi="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3853F64"/>
    <w:multiLevelType w:val="multilevel"/>
    <w:tmpl w:val="0EFE89F2"/>
    <w:lvl w:ilvl="0">
      <w:start w:val="3"/>
      <w:numFmt w:val="decimal"/>
      <w:lvlText w:val="%1"/>
      <w:lvlJc w:val="left"/>
      <w:pPr>
        <w:tabs>
          <w:tab w:val="num" w:pos="795"/>
        </w:tabs>
        <w:ind w:left="795" w:hanging="795"/>
      </w:pPr>
      <w:rPr>
        <w:rFonts w:hint="default"/>
        <w:b/>
      </w:rPr>
    </w:lvl>
    <w:lvl w:ilvl="1">
      <w:start w:val="1"/>
      <w:numFmt w:val="decimal"/>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64FF4A83"/>
    <w:multiLevelType w:val="multilevel"/>
    <w:tmpl w:val="7296594A"/>
    <w:lvl w:ilvl="0">
      <w:start w:val="1"/>
      <w:numFmt w:val="upperLetter"/>
      <w:lvlText w:val="Annex %1"/>
      <w:lvlJc w:val="left"/>
      <w:pPr>
        <w:tabs>
          <w:tab w:val="num" w:pos="144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3.%2.%4"/>
      <w:lvlJc w:val="left"/>
      <w:pPr>
        <w:tabs>
          <w:tab w:val="num" w:pos="144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15:restartNumberingAfterBreak="0">
    <w:nsid w:val="6C0A194F"/>
    <w:multiLevelType w:val="hybridMultilevel"/>
    <w:tmpl w:val="244E2F22"/>
    <w:lvl w:ilvl="0" w:tplc="74C8A784">
      <w:start w:val="3"/>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ED36FCB"/>
    <w:multiLevelType w:val="multilevel"/>
    <w:tmpl w:val="154672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EFE4EE5"/>
    <w:multiLevelType w:val="multilevel"/>
    <w:tmpl w:val="949CC0BA"/>
    <w:lvl w:ilvl="0">
      <w:start w:val="2"/>
      <w:numFmt w:val="upperRoman"/>
      <w:lvlText w:val="%1."/>
      <w:lvlJc w:val="left"/>
      <w:pPr>
        <w:tabs>
          <w:tab w:val="num" w:pos="795"/>
        </w:tabs>
        <w:ind w:left="795" w:hanging="795"/>
      </w:pPr>
      <w:rPr>
        <w:rFonts w:hint="eastAsia"/>
        <w:b/>
      </w:rPr>
    </w:lvl>
    <w:lvl w:ilvl="1">
      <w:start w:val="1"/>
      <w:numFmt w:val="decimal"/>
      <w:lvlRestart w:val="0"/>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6" w15:restartNumberingAfterBreak="0">
    <w:nsid w:val="6F013ABE"/>
    <w:multiLevelType w:val="multilevel"/>
    <w:tmpl w:val="2E909B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11F12A5"/>
    <w:multiLevelType w:val="hybridMultilevel"/>
    <w:tmpl w:val="C92AC36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73E57A2C"/>
    <w:multiLevelType w:val="multilevel"/>
    <w:tmpl w:val="0EFE89F2"/>
    <w:lvl w:ilvl="0">
      <w:start w:val="3"/>
      <w:numFmt w:val="decimal"/>
      <w:lvlText w:val="%1"/>
      <w:lvlJc w:val="left"/>
      <w:pPr>
        <w:tabs>
          <w:tab w:val="num" w:pos="795"/>
        </w:tabs>
        <w:ind w:left="795" w:hanging="795"/>
      </w:pPr>
      <w:rPr>
        <w:rFonts w:hint="default"/>
        <w:b/>
      </w:rPr>
    </w:lvl>
    <w:lvl w:ilvl="1">
      <w:start w:val="1"/>
      <w:numFmt w:val="decimal"/>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7722221F"/>
    <w:multiLevelType w:val="singleLevel"/>
    <w:tmpl w:val="2B886546"/>
    <w:lvl w:ilvl="0">
      <w:start w:val="1"/>
      <w:numFmt w:val="bullet"/>
      <w:pStyle w:val="ListBullet"/>
      <w:lvlText w:val=""/>
      <w:lvlJc w:val="left"/>
      <w:pPr>
        <w:tabs>
          <w:tab w:val="num" w:pos="360"/>
        </w:tabs>
        <w:ind w:left="360" w:hanging="360"/>
      </w:pPr>
      <w:rPr>
        <w:rFonts w:ascii="Wingdings" w:hAnsi="Wingdings" w:hint="default"/>
      </w:rPr>
    </w:lvl>
  </w:abstractNum>
  <w:abstractNum w:abstractNumId="40" w15:restartNumberingAfterBreak="0">
    <w:nsid w:val="78BC228C"/>
    <w:multiLevelType w:val="multilevel"/>
    <w:tmpl w:val="0EFE89F2"/>
    <w:lvl w:ilvl="0">
      <w:start w:val="3"/>
      <w:numFmt w:val="decimal"/>
      <w:lvlText w:val="%1"/>
      <w:lvlJc w:val="left"/>
      <w:pPr>
        <w:tabs>
          <w:tab w:val="num" w:pos="795"/>
        </w:tabs>
        <w:ind w:left="795" w:hanging="795"/>
      </w:pPr>
      <w:rPr>
        <w:rFonts w:hint="default"/>
        <w:b/>
      </w:rPr>
    </w:lvl>
    <w:lvl w:ilvl="1">
      <w:start w:val="1"/>
      <w:numFmt w:val="decimal"/>
      <w:lvlText w:val="%1.%2"/>
      <w:lvlJc w:val="left"/>
      <w:pPr>
        <w:tabs>
          <w:tab w:val="num" w:pos="795"/>
        </w:tabs>
        <w:ind w:left="795" w:hanging="795"/>
      </w:pPr>
      <w:rPr>
        <w:rFonts w:hint="default"/>
        <w:b/>
      </w:rPr>
    </w:lvl>
    <w:lvl w:ilvl="2">
      <w:start w:val="1"/>
      <w:numFmt w:val="decimal"/>
      <w:lvlText w:val="%1.%2.%3"/>
      <w:lvlJc w:val="left"/>
      <w:pPr>
        <w:tabs>
          <w:tab w:val="num" w:pos="795"/>
        </w:tabs>
        <w:ind w:left="795" w:hanging="795"/>
      </w:pPr>
      <w:rPr>
        <w:rFonts w:hint="default"/>
        <w:b/>
      </w:rPr>
    </w:lvl>
    <w:lvl w:ilvl="3">
      <w:start w:val="1"/>
      <w:numFmt w:val="decimal"/>
      <w:lvlText w:val="%1.%2.%3.%4"/>
      <w:lvlJc w:val="left"/>
      <w:pPr>
        <w:tabs>
          <w:tab w:val="num" w:pos="795"/>
        </w:tabs>
        <w:ind w:left="795" w:hanging="79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2"/>
  </w:num>
  <w:num w:numId="2">
    <w:abstractNumId w:val="39"/>
  </w:num>
  <w:num w:numId="3">
    <w:abstractNumId w:val="0"/>
  </w:num>
  <w:num w:numId="4">
    <w:abstractNumId w:val="17"/>
  </w:num>
  <w:num w:numId="5">
    <w:abstractNumId w:val="12"/>
  </w:num>
  <w:num w:numId="6">
    <w:abstractNumId w:val="15"/>
  </w:num>
  <w:num w:numId="7">
    <w:abstractNumId w:val="34"/>
  </w:num>
  <w:num w:numId="8">
    <w:abstractNumId w:val="11"/>
  </w:num>
  <w:num w:numId="9">
    <w:abstractNumId w:val="23"/>
  </w:num>
  <w:num w:numId="10">
    <w:abstractNumId w:val="9"/>
  </w:num>
  <w:num w:numId="11">
    <w:abstractNumId w:val="10"/>
  </w:num>
  <w:num w:numId="12">
    <w:abstractNumId w:val="29"/>
  </w:num>
  <w:num w:numId="13">
    <w:abstractNumId w:val="6"/>
  </w:num>
  <w:num w:numId="14">
    <w:abstractNumId w:val="24"/>
  </w:num>
  <w:num w:numId="15">
    <w:abstractNumId w:val="8"/>
  </w:num>
  <w:num w:numId="16">
    <w:abstractNumId w:val="36"/>
  </w:num>
  <w:num w:numId="17">
    <w:abstractNumId w:val="17"/>
  </w:num>
  <w:num w:numId="18">
    <w:abstractNumId w:val="1"/>
  </w:num>
  <w:num w:numId="19">
    <w:abstractNumId w:val="14"/>
  </w:num>
  <w:num w:numId="20">
    <w:abstractNumId w:val="2"/>
  </w:num>
  <w:num w:numId="21">
    <w:abstractNumId w:val="21"/>
  </w:num>
  <w:num w:numId="22">
    <w:abstractNumId w:val="30"/>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3"/>
  </w:num>
  <w:num w:numId="26">
    <w:abstractNumId w:val="26"/>
  </w:num>
  <w:num w:numId="27">
    <w:abstractNumId w:val="28"/>
  </w:num>
  <w:num w:numId="28">
    <w:abstractNumId w:val="31"/>
  </w:num>
  <w:num w:numId="29">
    <w:abstractNumId w:val="16"/>
  </w:num>
  <w:num w:numId="30">
    <w:abstractNumId w:val="38"/>
  </w:num>
  <w:num w:numId="31">
    <w:abstractNumId w:val="37"/>
  </w:num>
  <w:num w:numId="32">
    <w:abstractNumId w:val="22"/>
  </w:num>
  <w:num w:numId="33">
    <w:abstractNumId w:val="5"/>
  </w:num>
  <w:num w:numId="34">
    <w:abstractNumId w:val="19"/>
  </w:num>
  <w:num w:numId="35">
    <w:abstractNumId w:val="40"/>
  </w:num>
  <w:num w:numId="36">
    <w:abstractNumId w:val="20"/>
  </w:num>
  <w:num w:numId="37">
    <w:abstractNumId w:val="25"/>
  </w:num>
  <w:num w:numId="38">
    <w:abstractNumId w:val="35"/>
  </w:num>
  <w:num w:numId="39">
    <w:abstractNumId w:val="4"/>
  </w:num>
  <w:num w:numId="40">
    <w:abstractNumId w:val="27"/>
  </w:num>
  <w:num w:numId="41">
    <w:abstractNumId w:val="18"/>
  </w:num>
  <w:num w:numId="4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G Assistants">
    <w15:presenceInfo w15:providerId="None" w15:userId="SG Assista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1228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B1"/>
    <w:rsid w:val="00010A55"/>
    <w:rsid w:val="0002394E"/>
    <w:rsid w:val="00045346"/>
    <w:rsid w:val="000758D4"/>
    <w:rsid w:val="0008690C"/>
    <w:rsid w:val="0012078F"/>
    <w:rsid w:val="001C2573"/>
    <w:rsid w:val="001E32E2"/>
    <w:rsid w:val="001F1561"/>
    <w:rsid w:val="001F3A6B"/>
    <w:rsid w:val="00232BE6"/>
    <w:rsid w:val="00234785"/>
    <w:rsid w:val="0024084E"/>
    <w:rsid w:val="0026417B"/>
    <w:rsid w:val="002B7F0B"/>
    <w:rsid w:val="002D3957"/>
    <w:rsid w:val="0032482C"/>
    <w:rsid w:val="003A16D8"/>
    <w:rsid w:val="003E4615"/>
    <w:rsid w:val="004A3FA9"/>
    <w:rsid w:val="004C3D59"/>
    <w:rsid w:val="004C5615"/>
    <w:rsid w:val="0052029C"/>
    <w:rsid w:val="0055562E"/>
    <w:rsid w:val="00570A4A"/>
    <w:rsid w:val="005F3BC7"/>
    <w:rsid w:val="005F45A4"/>
    <w:rsid w:val="005F69EF"/>
    <w:rsid w:val="006657DA"/>
    <w:rsid w:val="0068511B"/>
    <w:rsid w:val="006A2D05"/>
    <w:rsid w:val="006C41A0"/>
    <w:rsid w:val="006D22B0"/>
    <w:rsid w:val="0078229B"/>
    <w:rsid w:val="007D54C1"/>
    <w:rsid w:val="007E4177"/>
    <w:rsid w:val="008163A3"/>
    <w:rsid w:val="008F55A7"/>
    <w:rsid w:val="00917C8A"/>
    <w:rsid w:val="009320C6"/>
    <w:rsid w:val="009710AD"/>
    <w:rsid w:val="0097763E"/>
    <w:rsid w:val="00985023"/>
    <w:rsid w:val="00A005F9"/>
    <w:rsid w:val="00A20F87"/>
    <w:rsid w:val="00A221D0"/>
    <w:rsid w:val="00B767E6"/>
    <w:rsid w:val="00B7686A"/>
    <w:rsid w:val="00B76C13"/>
    <w:rsid w:val="00CB25E8"/>
    <w:rsid w:val="00CC3A2B"/>
    <w:rsid w:val="00D5482E"/>
    <w:rsid w:val="00D6326E"/>
    <w:rsid w:val="00D67043"/>
    <w:rsid w:val="00D91A08"/>
    <w:rsid w:val="00DE36DA"/>
    <w:rsid w:val="00E866FC"/>
    <w:rsid w:val="00EC14B1"/>
    <w:rsid w:val="00F362C0"/>
    <w:rsid w:val="00F8207F"/>
    <w:rsid w:val="00F87830"/>
    <w:rsid w:val="00FE1E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v:textbox inset="5.85pt,.7pt,5.85pt,.7pt"/>
    </o:shapedefaults>
    <o:shapelayout v:ext="edit">
      <o:idmap v:ext="edit" data="1"/>
    </o:shapelayout>
  </w:shapeDefaults>
  <w:decimalSymbol w:val="."/>
  <w:listSeparator w:val=","/>
  <w14:docId w14:val="41BF4DB6"/>
  <w15:docId w15:val="{AEDE6DB3-B2F2-4BFE-811C-B564A19F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D05"/>
    <w:pPr>
      <w:spacing w:before="120"/>
    </w:pPr>
    <w:rPr>
      <w:rFonts w:eastAsia="SimSun"/>
      <w:sz w:val="24"/>
      <w:szCs w:val="24"/>
      <w:lang w:val="en-GB" w:eastAsia="ja-JP"/>
    </w:rPr>
  </w:style>
  <w:style w:type="paragraph" w:styleId="Heading1">
    <w:name w:val="heading 1"/>
    <w:basedOn w:val="Normal"/>
    <w:next w:val="Normal"/>
    <w:link w:val="Heading1Char"/>
    <w:qFormat/>
    <w:pPr>
      <w:keepNext/>
      <w:numPr>
        <w:numId w:val="4"/>
      </w:numPr>
      <w:spacing w:before="240" w:after="60"/>
      <w:outlineLvl w:val="0"/>
    </w:pPr>
    <w:rPr>
      <w:b/>
      <w:kern w:val="28"/>
      <w:sz w:val="28"/>
    </w:rPr>
  </w:style>
  <w:style w:type="paragraph" w:styleId="Heading2">
    <w:name w:val="heading 2"/>
    <w:basedOn w:val="Heading1"/>
    <w:next w:val="Normal"/>
    <w:qFormat/>
    <w:pPr>
      <w:keepLines/>
      <w:numPr>
        <w:ilvl w:val="1"/>
      </w:numPr>
      <w:pBdr>
        <w:top w:val="single" w:sz="4" w:space="1" w:color="auto"/>
        <w:left w:val="single" w:sz="4" w:space="4" w:color="auto"/>
        <w:bottom w:val="single" w:sz="4" w:space="1" w:color="auto"/>
        <w:right w:val="single" w:sz="4" w:space="4" w:color="auto"/>
      </w:pBdr>
      <w:shd w:val="pct12" w:color="auto" w:fill="auto"/>
      <w:tabs>
        <w:tab w:val="clear" w:pos="576"/>
        <w:tab w:val="num" w:pos="360"/>
        <w:tab w:val="left" w:pos="794"/>
        <w:tab w:val="left" w:pos="2127"/>
        <w:tab w:val="left" w:pos="2410"/>
        <w:tab w:val="left" w:pos="2921"/>
        <w:tab w:val="left" w:pos="3261"/>
      </w:tabs>
      <w:spacing w:before="320" w:after="0"/>
      <w:ind w:left="432" w:hanging="432"/>
      <w:outlineLvl w:val="1"/>
    </w:pPr>
    <w:rPr>
      <w:kern w:val="0"/>
      <w:sz w:val="24"/>
      <w:lang w:val="en-US"/>
    </w:rPr>
  </w:style>
  <w:style w:type="paragraph" w:styleId="Heading3">
    <w:name w:val="heading 3"/>
    <w:basedOn w:val="Normal"/>
    <w:next w:val="Normal"/>
    <w:qFormat/>
    <w:pPr>
      <w:keepNext/>
      <w:numPr>
        <w:ilvl w:val="2"/>
        <w:numId w:val="4"/>
      </w:numPr>
      <w:outlineLvl w:val="2"/>
    </w:pPr>
    <w:rPr>
      <w:b/>
    </w:rPr>
  </w:style>
  <w:style w:type="paragraph" w:styleId="Heading4">
    <w:name w:val="heading 4"/>
    <w:basedOn w:val="Heading3"/>
    <w:next w:val="Normal"/>
    <w:qFormat/>
    <w:pPr>
      <w:keepLines/>
      <w:numPr>
        <w:ilvl w:val="3"/>
      </w:numPr>
      <w:tabs>
        <w:tab w:val="left" w:pos="1191"/>
        <w:tab w:val="left" w:pos="1588"/>
        <w:tab w:val="left" w:pos="1985"/>
      </w:tabs>
      <w:spacing w:before="200"/>
      <w:outlineLvl w:val="3"/>
    </w:pPr>
  </w:style>
  <w:style w:type="paragraph" w:styleId="Heading5">
    <w:name w:val="heading 5"/>
    <w:basedOn w:val="Heading4"/>
    <w:next w:val="Normal"/>
    <w:qFormat/>
    <w:pPr>
      <w:numPr>
        <w:ilvl w:val="4"/>
        <w:numId w:val="3"/>
      </w:numPr>
      <w:outlineLvl w:val="4"/>
    </w:pPr>
  </w:style>
  <w:style w:type="paragraph" w:styleId="Heading6">
    <w:name w:val="heading 6"/>
    <w:basedOn w:val="Heading4"/>
    <w:next w:val="Normal"/>
    <w:qFormat/>
    <w:pPr>
      <w:numPr>
        <w:ilvl w:val="5"/>
        <w:numId w:val="3"/>
      </w:numPr>
      <w:outlineLvl w:val="5"/>
    </w:pPr>
  </w:style>
  <w:style w:type="paragraph" w:styleId="Heading7">
    <w:name w:val="heading 7"/>
    <w:basedOn w:val="Heading4"/>
    <w:next w:val="Normal"/>
    <w:qFormat/>
    <w:pPr>
      <w:numPr>
        <w:ilvl w:val="6"/>
        <w:numId w:val="3"/>
      </w:numPr>
      <w:outlineLvl w:val="6"/>
    </w:pPr>
  </w:style>
  <w:style w:type="paragraph" w:styleId="Heading8">
    <w:name w:val="heading 8"/>
    <w:basedOn w:val="Heading4"/>
    <w:next w:val="Normal"/>
    <w:qFormat/>
    <w:pPr>
      <w:numPr>
        <w:ilvl w:val="7"/>
        <w:numId w:val="3"/>
      </w:numPr>
      <w:outlineLvl w:val="7"/>
    </w:pPr>
  </w:style>
  <w:style w:type="paragraph" w:styleId="Heading9">
    <w:name w:val="heading 9"/>
    <w:basedOn w:val="Heading4"/>
    <w:next w:val="Normal"/>
    <w:qFormat/>
    <w:pPr>
      <w:numPr>
        <w:ilvl w:val="8"/>
        <w:numId w:val="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D5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ctionSeparatorBegin">
    <w:name w:val="Correction Separator Begin"/>
    <w:basedOn w:val="Normal"/>
    <w:rsid w:val="006A2D05"/>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FigureNoTitle">
    <w:name w:val="Figure_NoTitle"/>
    <w:basedOn w:val="Normal"/>
    <w:next w:val="Normal"/>
    <w:rsid w:val="00F8207F"/>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b/>
      <w:szCs w:val="20"/>
      <w:lang w:eastAsia="en-US"/>
    </w:rPr>
  </w:style>
  <w:style w:type="paragraph" w:customStyle="1" w:styleId="Infodoc">
    <w:name w:val="Infodoc"/>
    <w:basedOn w:val="Normal"/>
    <w:pPr>
      <w:tabs>
        <w:tab w:val="left" w:pos="1418"/>
      </w:tabs>
      <w:ind w:left="1418" w:hanging="1418"/>
    </w:pPr>
  </w:style>
  <w:style w:type="paragraph" w:customStyle="1" w:styleId="enumlev1">
    <w:name w:val="enumlev1"/>
    <w:basedOn w:val="Normal"/>
    <w:pPr>
      <w:tabs>
        <w:tab w:val="left" w:pos="794"/>
        <w:tab w:val="left" w:pos="1191"/>
        <w:tab w:val="left" w:pos="1588"/>
        <w:tab w:val="left" w:pos="1985"/>
      </w:tabs>
      <w:autoSpaceDE w:val="0"/>
      <w:autoSpaceDN w:val="0"/>
      <w:spacing w:before="80"/>
      <w:ind w:left="794" w:hanging="794"/>
    </w:pPr>
  </w:style>
  <w:style w:type="paragraph" w:customStyle="1" w:styleId="FootnoteBase">
    <w:name w:val="Footnote Base"/>
    <w:basedOn w:val="Normal"/>
    <w:pPr>
      <w:keepLines/>
      <w:tabs>
        <w:tab w:val="left" w:pos="187"/>
      </w:tabs>
      <w:spacing w:line="220" w:lineRule="exact"/>
      <w:ind w:left="187" w:hanging="187"/>
    </w:pPr>
    <w:rPr>
      <w:sz w:val="18"/>
    </w:rPr>
  </w:style>
  <w:style w:type="paragraph" w:customStyle="1" w:styleId="Picture">
    <w:name w:val="Picture"/>
    <w:basedOn w:val="Normal"/>
    <w:next w:val="Normal"/>
    <w:rsid w:val="007D54C1"/>
    <w:pPr>
      <w:keepNext/>
      <w:spacing w:after="120"/>
    </w:pPr>
  </w:style>
  <w:style w:type="paragraph" w:customStyle="1" w:styleId="TableNoTitle">
    <w:name w:val="Table_NoTitle"/>
    <w:basedOn w:val="Normal"/>
    <w:next w:val="Normal"/>
    <w:rsid w:val="00F8207F"/>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b/>
      <w:szCs w:val="20"/>
      <w:lang w:eastAsia="en-US"/>
    </w:rPr>
  </w:style>
  <w:style w:type="character" w:styleId="Hyperlink">
    <w:name w:val="Hyperlink"/>
    <w:uiPriority w:val="99"/>
    <w:rsid w:val="006A2D05"/>
    <w:rPr>
      <w:color w:val="0000FF"/>
      <w:u w:val="single"/>
    </w:rPr>
  </w:style>
  <w:style w:type="paragraph" w:customStyle="1" w:styleId="AnnexTitle">
    <w:name w:val="Annex_Title"/>
    <w:basedOn w:val="Normal"/>
    <w:next w:val="Normal"/>
    <w:pPr>
      <w:keepNext/>
      <w:keepLines/>
      <w:tabs>
        <w:tab w:val="left" w:pos="794"/>
        <w:tab w:val="left" w:pos="1191"/>
        <w:tab w:val="left" w:pos="1588"/>
        <w:tab w:val="left" w:pos="1985"/>
      </w:tabs>
      <w:spacing w:before="240" w:after="280"/>
      <w:jc w:val="center"/>
    </w:pPr>
    <w:rPr>
      <w:b/>
      <w:sz w:val="28"/>
    </w:rPr>
  </w:style>
  <w:style w:type="paragraph" w:styleId="ListBullet">
    <w:name w:val="List Bullet"/>
    <w:basedOn w:val="List"/>
    <w:autoRedefine/>
    <w:pPr>
      <w:numPr>
        <w:numId w:val="2"/>
      </w:numPr>
      <w:tabs>
        <w:tab w:val="clear" w:pos="360"/>
        <w:tab w:val="num" w:pos="720"/>
      </w:tabs>
      <w:spacing w:after="120"/>
      <w:ind w:left="720"/>
    </w:pPr>
    <w:rPr>
      <w:sz w:val="22"/>
    </w:rPr>
  </w:style>
  <w:style w:type="paragraph" w:styleId="List">
    <w:name w:val="List"/>
    <w:basedOn w:val="Normal"/>
    <w:pPr>
      <w:ind w:left="283" w:hanging="283"/>
    </w:pPr>
  </w:style>
  <w:style w:type="paragraph" w:styleId="TOC2">
    <w:name w:val="toc 2"/>
    <w:basedOn w:val="TOC1"/>
    <w:uiPriority w:val="39"/>
    <w:rsid w:val="006A2D05"/>
    <w:pPr>
      <w:tabs>
        <w:tab w:val="clear" w:pos="964"/>
      </w:tabs>
      <w:spacing w:before="80"/>
      <w:ind w:left="1531" w:hanging="851"/>
    </w:pPr>
  </w:style>
  <w:style w:type="paragraph" w:styleId="TOC1">
    <w:name w:val="toc 1"/>
    <w:basedOn w:val="Normal"/>
    <w:uiPriority w:val="39"/>
    <w:rsid w:val="006A2D05"/>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ListNumber">
    <w:name w:val="List Number"/>
    <w:basedOn w:val="List"/>
    <w:pPr>
      <w:spacing w:after="120"/>
      <w:ind w:left="1440" w:hanging="360"/>
    </w:pPr>
    <w:rPr>
      <w:sz w:val="22"/>
    </w:rPr>
  </w:style>
  <w:style w:type="paragraph" w:styleId="MessageHeader">
    <w:name w:val="Message Header"/>
    <w:basedOn w:val="Normal"/>
    <w:rsid w:val="007D54C1"/>
    <w:pPr>
      <w:keepLines/>
      <w:tabs>
        <w:tab w:val="left" w:pos="3600"/>
        <w:tab w:val="left" w:pos="4680"/>
      </w:tabs>
      <w:spacing w:after="120"/>
      <w:ind w:left="1080" w:right="2160" w:hanging="1080"/>
    </w:pPr>
    <w:rPr>
      <w:sz w:val="22"/>
    </w:rPr>
  </w:style>
  <w:style w:type="paragraph" w:styleId="CommentText">
    <w:name w:val="annotation text"/>
    <w:basedOn w:val="Normal"/>
    <w:link w:val="CommentTextChar1"/>
    <w:pPr>
      <w:tabs>
        <w:tab w:val="left" w:pos="794"/>
        <w:tab w:val="left" w:pos="1191"/>
        <w:tab w:val="left" w:pos="1588"/>
        <w:tab w:val="left" w:pos="1985"/>
      </w:tabs>
    </w:pPr>
  </w:style>
  <w:style w:type="paragraph" w:customStyle="1" w:styleId="CorrectionSeparatorEnd">
    <w:name w:val="Correction Separator End"/>
    <w:basedOn w:val="Normal"/>
    <w:rsid w:val="006A2D05"/>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toc0">
    <w:name w:val="toc 0"/>
    <w:basedOn w:val="Normal"/>
    <w:next w:val="TOC1"/>
    <w:rsid w:val="00045346"/>
    <w:pPr>
      <w:keepLines/>
      <w:tabs>
        <w:tab w:val="right" w:pos="9639"/>
      </w:tabs>
    </w:pPr>
    <w:rPr>
      <w:rFonts w:eastAsiaTheme="minorEastAsia"/>
      <w:b/>
    </w:rPr>
  </w:style>
  <w:style w:type="paragraph" w:styleId="Index1">
    <w:name w:val="index 1"/>
    <w:basedOn w:val="Normal"/>
    <w:next w:val="Normal"/>
    <w:autoRedefine/>
    <w:semiHidden/>
    <w:pPr>
      <w:tabs>
        <w:tab w:val="left" w:pos="794"/>
        <w:tab w:val="left" w:pos="1191"/>
        <w:tab w:val="left" w:pos="1588"/>
        <w:tab w:val="left" w:pos="1985"/>
      </w:tabs>
    </w:pPr>
  </w:style>
  <w:style w:type="paragraph" w:customStyle="1" w:styleId="AnnexRef">
    <w:name w:val="Annex_Ref"/>
    <w:basedOn w:val="Normal"/>
    <w:next w:val="Normalaftertitle"/>
    <w:pPr>
      <w:keepNext/>
      <w:keepLines/>
      <w:tabs>
        <w:tab w:val="left" w:pos="794"/>
        <w:tab w:val="left" w:pos="1191"/>
        <w:tab w:val="left" w:pos="1588"/>
        <w:tab w:val="left" w:pos="1985"/>
      </w:tabs>
      <w:spacing w:after="280"/>
      <w:jc w:val="center"/>
    </w:pPr>
  </w:style>
  <w:style w:type="paragraph" w:customStyle="1" w:styleId="Normalaftertitle">
    <w:name w:val="Normal after title"/>
    <w:basedOn w:val="Normal"/>
    <w:next w:val="Normal"/>
    <w:pPr>
      <w:tabs>
        <w:tab w:val="left" w:pos="794"/>
        <w:tab w:val="left" w:pos="1191"/>
        <w:tab w:val="left" w:pos="1588"/>
        <w:tab w:val="left" w:pos="1985"/>
      </w:tabs>
      <w:spacing w:before="320"/>
    </w:pPr>
  </w:style>
  <w:style w:type="paragraph" w:styleId="TOC3">
    <w:name w:val="toc 3"/>
    <w:basedOn w:val="TOC2"/>
    <w:rsid w:val="006A2D05"/>
    <w:pPr>
      <w:ind w:left="2269"/>
    </w:p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pPr>
      <w:ind w:left="1600"/>
    </w:pPr>
    <w:rPr>
      <w:sz w:val="18"/>
    </w:r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Head">
    <w:name w:val="Head"/>
    <w:basedOn w:val="Normal"/>
    <w:pPr>
      <w:tabs>
        <w:tab w:val="left" w:pos="6663"/>
      </w:tabs>
    </w:pPr>
  </w:style>
  <w:style w:type="paragraph" w:styleId="FootnoteText">
    <w:name w:val="footnote text"/>
    <w:basedOn w:val="Normal"/>
    <w:link w:val="FootnoteTextChar"/>
  </w:style>
  <w:style w:type="character" w:styleId="FootnoteReference">
    <w:name w:val="footnote reference"/>
    <w:rPr>
      <w:vertAlign w:val="superscript"/>
    </w:rPr>
  </w:style>
  <w:style w:type="character" w:styleId="CommentReference">
    <w:name w:val="annotation reference"/>
    <w:rPr>
      <w:sz w:val="16"/>
    </w:rPr>
  </w:style>
  <w:style w:type="paragraph" w:customStyle="1" w:styleId="AnnexNotitle">
    <w:name w:val="Annex_No &amp; title"/>
    <w:basedOn w:val="Normal"/>
    <w:next w:val="Normal"/>
    <w:rsid w:val="006A2D05"/>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 w:val="28"/>
      <w:szCs w:val="20"/>
      <w:lang w:eastAsia="en-US"/>
    </w:rPr>
  </w:style>
  <w:style w:type="paragraph" w:styleId="MacroText">
    <w:name w:val="macro"/>
    <w:basedOn w:val="Normal"/>
    <w:semiHidden/>
    <w:rsid w:val="007D54C1"/>
    <w:pPr>
      <w:spacing w:after="120"/>
    </w:pPr>
    <w:rPr>
      <w:rFonts w:ascii="Courier New" w:hAnsi="Courier New"/>
    </w:rPr>
  </w:style>
  <w:style w:type="character" w:customStyle="1" w:styleId="Heading1Char">
    <w:name w:val="Heading 1 Char"/>
    <w:basedOn w:val="DefaultParagraphFont"/>
    <w:link w:val="Heading1"/>
    <w:rsid w:val="00045346"/>
    <w:rPr>
      <w:rFonts w:eastAsia="SimSun"/>
      <w:b/>
      <w:kern w:val="28"/>
      <w:sz w:val="28"/>
      <w:szCs w:val="24"/>
      <w:lang w:val="en-GB" w:eastAsia="ja-JP"/>
    </w:rPr>
  </w:style>
  <w:style w:type="character" w:styleId="FollowedHyperlink">
    <w:name w:val="FollowedHyperlink"/>
    <w:rPr>
      <w:color w:val="800080"/>
      <w:u w:val="single"/>
    </w:rPr>
  </w:style>
  <w:style w:type="paragraph" w:styleId="BalloonText">
    <w:name w:val="Balloon Text"/>
    <w:basedOn w:val="Normal"/>
    <w:link w:val="BalloonTextChar"/>
    <w:rPr>
      <w:rFonts w:ascii="Tahoma" w:hAnsi="Tahoma" w:cs="Tahoma"/>
      <w:sz w:val="16"/>
      <w:szCs w:val="16"/>
    </w:rPr>
  </w:style>
  <w:style w:type="paragraph" w:customStyle="1" w:styleId="AppendixNotitle">
    <w:name w:val="Appendix_No &amp; title"/>
    <w:basedOn w:val="AnnexNotitle"/>
    <w:next w:val="Normal"/>
    <w:rsid w:val="006A2D05"/>
  </w:style>
  <w:style w:type="paragraph" w:customStyle="1" w:styleId="Figure">
    <w:name w:val="Figure"/>
    <w:basedOn w:val="Normal"/>
    <w:next w:val="Normal"/>
    <w:rsid w:val="006A2D05"/>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ormal">
    <w:name w:val="Formal"/>
    <w:basedOn w:val="Normal"/>
    <w:rsid w:val="006A2D05"/>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noProof/>
      <w:sz w:val="20"/>
      <w:szCs w:val="20"/>
      <w:lang w:val="en-US" w:eastAsia="en-US"/>
    </w:rPr>
  </w:style>
  <w:style w:type="paragraph" w:styleId="Title">
    <w:name w:val="Title"/>
    <w:basedOn w:val="Normal"/>
    <w:next w:val="Normal"/>
    <w:qFormat/>
    <w:pPr>
      <w:tabs>
        <w:tab w:val="left" w:pos="794"/>
        <w:tab w:val="left" w:pos="1191"/>
        <w:tab w:val="left" w:pos="1588"/>
        <w:tab w:val="left" w:pos="1985"/>
      </w:tabs>
      <w:jc w:val="center"/>
    </w:pPr>
    <w:rPr>
      <w:b/>
    </w:rPr>
  </w:style>
  <w:style w:type="paragraph" w:customStyle="1" w:styleId="Headingb">
    <w:name w:val="Heading_b"/>
    <w:basedOn w:val="Normal"/>
    <w:next w:val="Normal"/>
    <w:qFormat/>
    <w:rsid w:val="006A2D05"/>
    <w:pPr>
      <w:keepNext/>
      <w:tabs>
        <w:tab w:val="left" w:pos="794"/>
        <w:tab w:val="left" w:pos="1191"/>
        <w:tab w:val="left" w:pos="1588"/>
        <w:tab w:val="left" w:pos="1985"/>
      </w:tabs>
      <w:overflowPunct w:val="0"/>
      <w:autoSpaceDE w:val="0"/>
      <w:autoSpaceDN w:val="0"/>
      <w:adjustRightInd w:val="0"/>
      <w:spacing w:before="160"/>
      <w:textAlignment w:val="baseline"/>
    </w:pPr>
    <w:rPr>
      <w:b/>
      <w:szCs w:val="20"/>
    </w:rPr>
  </w:style>
  <w:style w:type="paragraph" w:customStyle="1" w:styleId="Headingi">
    <w:name w:val="Heading_i"/>
    <w:basedOn w:val="Normal"/>
    <w:next w:val="Normal"/>
    <w:rsid w:val="006A2D05"/>
    <w:pPr>
      <w:keepNext/>
      <w:tabs>
        <w:tab w:val="left" w:pos="794"/>
        <w:tab w:val="left" w:pos="1191"/>
        <w:tab w:val="left" w:pos="1588"/>
        <w:tab w:val="left" w:pos="1985"/>
      </w:tabs>
      <w:overflowPunct w:val="0"/>
      <w:autoSpaceDE w:val="0"/>
      <w:autoSpaceDN w:val="0"/>
      <w:adjustRightInd w:val="0"/>
      <w:spacing w:before="160"/>
      <w:textAlignment w:val="baseline"/>
    </w:pPr>
    <w:rPr>
      <w:i/>
      <w:szCs w:val="20"/>
    </w:rPr>
  </w:style>
  <w:style w:type="paragraph" w:customStyle="1" w:styleId="Headingib">
    <w:name w:val="Heading_ib"/>
    <w:basedOn w:val="Headingi"/>
    <w:next w:val="Normal"/>
    <w:qFormat/>
    <w:rsid w:val="006A2D05"/>
    <w:rPr>
      <w:b/>
      <w:bCs/>
    </w:rPr>
  </w:style>
  <w:style w:type="paragraph" w:customStyle="1" w:styleId="Normalbeforetable">
    <w:name w:val="Normal before table"/>
    <w:basedOn w:val="Normal"/>
    <w:rsid w:val="006A2D05"/>
    <w:pPr>
      <w:keepNext/>
      <w:spacing w:after="120"/>
    </w:pPr>
    <w:rPr>
      <w:rFonts w:eastAsia="????"/>
      <w:lang w:eastAsia="en-US"/>
    </w:rPr>
  </w:style>
  <w:style w:type="paragraph" w:customStyle="1" w:styleId="RecNo">
    <w:name w:val="Rec_No"/>
    <w:basedOn w:val="Normal"/>
    <w:next w:val="Normal"/>
    <w:rsid w:val="006A2D05"/>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Normal"/>
    <w:next w:val="Normal"/>
    <w:rsid w:val="006A2D05"/>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Normal"/>
    <w:rsid w:val="006A2D05"/>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Normal"/>
    <w:next w:val="Normal"/>
    <w:rsid w:val="006A2D05"/>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Normal"/>
    <w:rsid w:val="006A2D0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text">
    <w:name w:val="Table_text"/>
    <w:basedOn w:val="Normal"/>
    <w:rsid w:val="006A2D0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TableofFigures">
    <w:name w:val="table of figures"/>
    <w:basedOn w:val="Normal"/>
    <w:next w:val="Normal"/>
    <w:uiPriority w:val="99"/>
    <w:rsid w:val="006A2D05"/>
    <w:pPr>
      <w:tabs>
        <w:tab w:val="right" w:leader="dot" w:pos="9639"/>
      </w:tabs>
    </w:pPr>
    <w:rPr>
      <w:rFonts w:eastAsia="MS Mincho"/>
    </w:rPr>
  </w:style>
  <w:style w:type="paragraph" w:customStyle="1" w:styleId="Docnumber">
    <w:name w:val="Docnumber"/>
    <w:basedOn w:val="Normal"/>
    <w:link w:val="DocnumberChar"/>
    <w:rsid w:val="006A2D05"/>
    <w:pPr>
      <w:tabs>
        <w:tab w:val="left" w:pos="794"/>
        <w:tab w:val="left" w:pos="1191"/>
        <w:tab w:val="left" w:pos="1588"/>
        <w:tab w:val="left" w:pos="1985"/>
      </w:tabs>
      <w:overflowPunct w:val="0"/>
      <w:autoSpaceDE w:val="0"/>
      <w:autoSpaceDN w:val="0"/>
      <w:adjustRightInd w:val="0"/>
      <w:jc w:val="right"/>
      <w:textAlignment w:val="baseline"/>
    </w:pPr>
    <w:rPr>
      <w:b/>
      <w:sz w:val="40"/>
      <w:szCs w:val="20"/>
      <w:lang w:eastAsia="en-US"/>
    </w:rPr>
  </w:style>
  <w:style w:type="character" w:customStyle="1" w:styleId="DocnumberChar">
    <w:name w:val="Docnumber Char"/>
    <w:link w:val="Docnumber"/>
    <w:rsid w:val="006A2D05"/>
    <w:rPr>
      <w:rFonts w:eastAsia="SimSun"/>
      <w:b/>
      <w:sz w:val="40"/>
      <w:lang w:val="en-GB" w:eastAsia="en-US"/>
    </w:rPr>
  </w:style>
  <w:style w:type="character" w:styleId="Emphasis">
    <w:name w:val="Emphasis"/>
    <w:rsid w:val="006A2D05"/>
    <w:rPr>
      <w:i/>
      <w:iCs/>
    </w:rPr>
  </w:style>
  <w:style w:type="paragraph" w:styleId="Subtitle">
    <w:name w:val="Subtitle"/>
    <w:basedOn w:val="Normal"/>
    <w:next w:val="Normal"/>
    <w:link w:val="SubtitleChar"/>
    <w:rsid w:val="006A2D05"/>
    <w:pPr>
      <w:spacing w:after="60"/>
      <w:jc w:val="center"/>
      <w:outlineLvl w:val="1"/>
    </w:pPr>
    <w:rPr>
      <w:rFonts w:ascii="Cambria" w:hAnsi="Cambria"/>
    </w:rPr>
  </w:style>
  <w:style w:type="character" w:customStyle="1" w:styleId="SubtitleChar">
    <w:name w:val="Subtitle Char"/>
    <w:link w:val="Subtitle"/>
    <w:rsid w:val="006A2D05"/>
    <w:rPr>
      <w:rFonts w:ascii="Cambria" w:eastAsia="SimSun" w:hAnsi="Cambria" w:cs="Times New Roman"/>
      <w:sz w:val="24"/>
      <w:szCs w:val="24"/>
      <w:lang w:val="en-GB" w:eastAsia="ja-JP"/>
    </w:rPr>
  </w:style>
  <w:style w:type="character" w:styleId="Strong">
    <w:name w:val="Strong"/>
    <w:rsid w:val="006A2D05"/>
    <w:rPr>
      <w:b/>
      <w:bCs/>
    </w:rPr>
  </w:style>
  <w:style w:type="paragraph" w:styleId="Quote">
    <w:name w:val="Quote"/>
    <w:basedOn w:val="Normal"/>
    <w:next w:val="Normal"/>
    <w:link w:val="QuoteChar"/>
    <w:uiPriority w:val="29"/>
    <w:rsid w:val="006A2D05"/>
    <w:pPr>
      <w:spacing w:before="200" w:after="160"/>
      <w:ind w:left="864" w:right="864"/>
      <w:jc w:val="center"/>
    </w:pPr>
    <w:rPr>
      <w:i/>
      <w:iCs/>
      <w:color w:val="404040"/>
    </w:rPr>
  </w:style>
  <w:style w:type="character" w:customStyle="1" w:styleId="QuoteChar">
    <w:name w:val="Quote Char"/>
    <w:link w:val="Quote"/>
    <w:uiPriority w:val="29"/>
    <w:rsid w:val="006A2D05"/>
    <w:rPr>
      <w:rFonts w:eastAsia="SimSun"/>
      <w:i/>
      <w:iCs/>
      <w:color w:val="404040"/>
      <w:sz w:val="24"/>
      <w:szCs w:val="24"/>
      <w:lang w:val="en-GB" w:eastAsia="ja-JP"/>
    </w:rPr>
  </w:style>
  <w:style w:type="paragraph" w:styleId="Revision">
    <w:name w:val="Revision"/>
    <w:hidden/>
    <w:uiPriority w:val="99"/>
    <w:semiHidden/>
    <w:rsid w:val="005F3BC7"/>
    <w:rPr>
      <w:rFonts w:eastAsia="SimSun"/>
      <w:sz w:val="24"/>
      <w:szCs w:val="24"/>
      <w:lang w:val="en-GB" w:eastAsia="ja-JP"/>
    </w:rPr>
  </w:style>
  <w:style w:type="paragraph" w:customStyle="1" w:styleId="Note">
    <w:name w:val="Note"/>
    <w:basedOn w:val="Normal"/>
    <w:rsid w:val="003A16D8"/>
    <w:pPr>
      <w:tabs>
        <w:tab w:val="left" w:pos="794"/>
        <w:tab w:val="left" w:pos="1191"/>
        <w:tab w:val="left" w:pos="1588"/>
        <w:tab w:val="left" w:pos="1985"/>
      </w:tabs>
      <w:overflowPunct w:val="0"/>
      <w:autoSpaceDE w:val="0"/>
      <w:autoSpaceDN w:val="0"/>
      <w:adjustRightInd w:val="0"/>
      <w:spacing w:before="80"/>
      <w:jc w:val="both"/>
      <w:textAlignment w:val="baseline"/>
    </w:pPr>
    <w:rPr>
      <w:rFonts w:eastAsia="MS Mincho"/>
      <w:sz w:val="22"/>
      <w:lang w:eastAsia="en-US"/>
    </w:rPr>
  </w:style>
  <w:style w:type="paragraph" w:styleId="DocumentMap">
    <w:name w:val="Document Map"/>
    <w:basedOn w:val="Normal"/>
    <w:link w:val="DocumentMapChar"/>
    <w:semiHidden/>
    <w:unhideWhenUsed/>
    <w:rsid w:val="001C2573"/>
    <w:rPr>
      <w:rFonts w:ascii="ヒラギノ角ゴ ProN W3" w:eastAsia="ヒラギノ角ゴ ProN W3"/>
    </w:rPr>
  </w:style>
  <w:style w:type="character" w:customStyle="1" w:styleId="DocumentMapChar">
    <w:name w:val="Document Map Char"/>
    <w:basedOn w:val="DefaultParagraphFont"/>
    <w:link w:val="DocumentMap"/>
    <w:semiHidden/>
    <w:rsid w:val="001C2573"/>
    <w:rPr>
      <w:rFonts w:ascii="ヒラギノ角ゴ ProN W3" w:eastAsia="ヒラギノ角ゴ ProN W3"/>
      <w:sz w:val="24"/>
      <w:szCs w:val="24"/>
      <w:lang w:val="en-GB" w:eastAsia="ja-JP"/>
    </w:rPr>
  </w:style>
  <w:style w:type="paragraph" w:customStyle="1" w:styleId="enumlev2">
    <w:name w:val="enumlev2"/>
    <w:basedOn w:val="enumlev1"/>
    <w:rsid w:val="001C2573"/>
    <w:pPr>
      <w:overflowPunct w:val="0"/>
      <w:adjustRightInd w:val="0"/>
      <w:ind w:left="1191" w:hanging="397"/>
      <w:jc w:val="both"/>
      <w:textAlignment w:val="baseline"/>
    </w:pPr>
    <w:rPr>
      <w:rFonts w:eastAsia="Times New Roman"/>
      <w:szCs w:val="20"/>
      <w:lang w:eastAsia="en-US"/>
    </w:rPr>
  </w:style>
  <w:style w:type="paragraph" w:customStyle="1" w:styleId="enumlev3">
    <w:name w:val="enumlev3"/>
    <w:basedOn w:val="enumlev2"/>
    <w:rsid w:val="001C2573"/>
    <w:pPr>
      <w:ind w:left="1588"/>
    </w:pPr>
  </w:style>
  <w:style w:type="paragraph" w:customStyle="1" w:styleId="Equation">
    <w:name w:val="Equation"/>
    <w:basedOn w:val="Normal"/>
    <w:rsid w:val="001C2573"/>
    <w:pPr>
      <w:tabs>
        <w:tab w:val="left" w:pos="794"/>
        <w:tab w:val="center" w:pos="4820"/>
        <w:tab w:val="right" w:pos="9639"/>
      </w:tabs>
      <w:overflowPunct w:val="0"/>
      <w:autoSpaceDE w:val="0"/>
      <w:autoSpaceDN w:val="0"/>
      <w:adjustRightInd w:val="0"/>
      <w:textAlignment w:val="baseline"/>
    </w:pPr>
    <w:rPr>
      <w:rFonts w:eastAsia="Times New Roman"/>
      <w:szCs w:val="20"/>
      <w:lang w:eastAsia="en-US"/>
    </w:rPr>
  </w:style>
  <w:style w:type="paragraph" w:customStyle="1" w:styleId="ASN1">
    <w:name w:val="ASN.1"/>
    <w:rsid w:val="001C2573"/>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val="en-GB" w:eastAsia="en-US"/>
    </w:rPr>
  </w:style>
  <w:style w:type="paragraph" w:customStyle="1" w:styleId="Chaptitle">
    <w:name w:val="Chap_title"/>
    <w:basedOn w:val="Normal"/>
    <w:next w:val="Normalaftertitle0"/>
    <w:rsid w:val="001C2573"/>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eastAsia="Times New Roman"/>
      <w:b/>
      <w:sz w:val="28"/>
      <w:szCs w:val="20"/>
      <w:lang w:eastAsia="en-US"/>
    </w:rPr>
  </w:style>
  <w:style w:type="paragraph" w:customStyle="1" w:styleId="AnnexNoTitle0">
    <w:name w:val="Annex_NoTitle"/>
    <w:basedOn w:val="Normal"/>
    <w:next w:val="Normalaftertitle0"/>
    <w:rsid w:val="001C2573"/>
    <w:pPr>
      <w:keepNext/>
      <w:keepLines/>
      <w:tabs>
        <w:tab w:val="left" w:pos="794"/>
        <w:tab w:val="left" w:pos="1191"/>
        <w:tab w:val="left" w:pos="1588"/>
        <w:tab w:val="left" w:pos="1985"/>
      </w:tabs>
      <w:overflowPunct w:val="0"/>
      <w:autoSpaceDE w:val="0"/>
      <w:autoSpaceDN w:val="0"/>
      <w:adjustRightInd w:val="0"/>
      <w:spacing w:before="720"/>
      <w:jc w:val="center"/>
      <w:textAlignment w:val="baseline"/>
      <w:outlineLvl w:val="0"/>
    </w:pPr>
    <w:rPr>
      <w:rFonts w:eastAsia="Times New Roman"/>
      <w:b/>
      <w:sz w:val="28"/>
      <w:szCs w:val="20"/>
      <w:lang w:eastAsia="en-US"/>
    </w:rPr>
  </w:style>
  <w:style w:type="character" w:customStyle="1" w:styleId="Appdef">
    <w:name w:val="App_def"/>
    <w:basedOn w:val="DefaultParagraphFont"/>
    <w:rsid w:val="001C2573"/>
    <w:rPr>
      <w:rFonts w:ascii="Times New Roman" w:hAnsi="Times New Roman"/>
      <w:b/>
    </w:rPr>
  </w:style>
  <w:style w:type="character" w:customStyle="1" w:styleId="Appref">
    <w:name w:val="App_ref"/>
    <w:basedOn w:val="DefaultParagraphFont"/>
    <w:rsid w:val="001C2573"/>
  </w:style>
  <w:style w:type="paragraph" w:customStyle="1" w:styleId="AppendixNoTitle0">
    <w:name w:val="Appendix_NoTitle"/>
    <w:basedOn w:val="AnnexNoTitle0"/>
    <w:next w:val="Normalaftertitle0"/>
    <w:rsid w:val="001C2573"/>
  </w:style>
  <w:style w:type="character" w:customStyle="1" w:styleId="Artdef">
    <w:name w:val="Art_def"/>
    <w:basedOn w:val="DefaultParagraphFont"/>
    <w:rsid w:val="001C2573"/>
    <w:rPr>
      <w:rFonts w:ascii="Times New Roman" w:hAnsi="Times New Roman"/>
      <w:b/>
    </w:rPr>
  </w:style>
  <w:style w:type="paragraph" w:customStyle="1" w:styleId="Reftitle">
    <w:name w:val="Ref_title"/>
    <w:basedOn w:val="Normal"/>
    <w:next w:val="Reftext"/>
    <w:rsid w:val="001C2573"/>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Cs w:val="20"/>
      <w:lang w:eastAsia="en-US"/>
    </w:rPr>
  </w:style>
  <w:style w:type="paragraph" w:customStyle="1" w:styleId="ArtNo">
    <w:name w:val="Art_No"/>
    <w:basedOn w:val="Normal"/>
    <w:next w:val="Arttitle"/>
    <w:rsid w:val="001C2573"/>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caps/>
      <w:sz w:val="28"/>
      <w:szCs w:val="20"/>
      <w:lang w:eastAsia="en-US"/>
    </w:rPr>
  </w:style>
  <w:style w:type="paragraph" w:customStyle="1" w:styleId="Arttitle">
    <w:name w:val="Art_title"/>
    <w:basedOn w:val="Normal"/>
    <w:next w:val="Normalaftertitle0"/>
    <w:rsid w:val="001C2573"/>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eastAsia="Times New Roman"/>
      <w:b/>
      <w:sz w:val="28"/>
      <w:szCs w:val="20"/>
      <w:lang w:eastAsia="en-US"/>
    </w:rPr>
  </w:style>
  <w:style w:type="character" w:customStyle="1" w:styleId="Artref">
    <w:name w:val="Art_ref"/>
    <w:basedOn w:val="DefaultParagraphFont"/>
    <w:rsid w:val="001C2573"/>
  </w:style>
  <w:style w:type="paragraph" w:customStyle="1" w:styleId="Call">
    <w:name w:val="Call"/>
    <w:basedOn w:val="Normal"/>
    <w:next w:val="Normal"/>
    <w:rsid w:val="001C2573"/>
    <w:pPr>
      <w:keepNext/>
      <w:keepLines/>
      <w:tabs>
        <w:tab w:val="left" w:pos="794"/>
        <w:tab w:val="left" w:pos="1191"/>
        <w:tab w:val="left" w:pos="1588"/>
        <w:tab w:val="left" w:pos="1985"/>
      </w:tabs>
      <w:overflowPunct w:val="0"/>
      <w:autoSpaceDE w:val="0"/>
      <w:autoSpaceDN w:val="0"/>
      <w:adjustRightInd w:val="0"/>
      <w:spacing w:before="160"/>
      <w:ind w:left="794"/>
      <w:textAlignment w:val="baseline"/>
    </w:pPr>
    <w:rPr>
      <w:rFonts w:eastAsia="Times New Roman"/>
      <w:i/>
      <w:szCs w:val="20"/>
      <w:lang w:eastAsia="en-US"/>
    </w:rPr>
  </w:style>
  <w:style w:type="paragraph" w:customStyle="1" w:styleId="ChapNo">
    <w:name w:val="Chap_No"/>
    <w:basedOn w:val="Normal"/>
    <w:next w:val="Chaptitle"/>
    <w:rsid w:val="001C2573"/>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caps/>
      <w:sz w:val="28"/>
      <w:szCs w:val="20"/>
      <w:lang w:eastAsia="en-US"/>
    </w:rPr>
  </w:style>
  <w:style w:type="paragraph" w:customStyle="1" w:styleId="Equationlegend">
    <w:name w:val="Equation_legend"/>
    <w:basedOn w:val="Normal"/>
    <w:rsid w:val="001C2573"/>
    <w:pPr>
      <w:tabs>
        <w:tab w:val="right" w:pos="1814"/>
        <w:tab w:val="left" w:pos="1985"/>
      </w:tabs>
      <w:overflowPunct w:val="0"/>
      <w:autoSpaceDE w:val="0"/>
      <w:autoSpaceDN w:val="0"/>
      <w:adjustRightInd w:val="0"/>
      <w:spacing w:before="80"/>
      <w:ind w:left="1985" w:hanging="1985"/>
      <w:jc w:val="both"/>
      <w:textAlignment w:val="baseline"/>
    </w:pPr>
    <w:rPr>
      <w:rFonts w:eastAsia="Times New Roman"/>
      <w:szCs w:val="20"/>
      <w:lang w:eastAsia="en-US"/>
    </w:rPr>
  </w:style>
  <w:style w:type="paragraph" w:customStyle="1" w:styleId="Figurelegend">
    <w:name w:val="Figure_legend"/>
    <w:basedOn w:val="Normal"/>
    <w:rsid w:val="001C2573"/>
    <w:pPr>
      <w:keepNext/>
      <w:keepLines/>
      <w:overflowPunct w:val="0"/>
      <w:autoSpaceDE w:val="0"/>
      <w:autoSpaceDN w:val="0"/>
      <w:adjustRightInd w:val="0"/>
      <w:spacing w:before="20" w:after="20"/>
      <w:textAlignment w:val="baseline"/>
    </w:pPr>
    <w:rPr>
      <w:rFonts w:eastAsia="Times New Roman"/>
      <w:sz w:val="18"/>
      <w:szCs w:val="20"/>
      <w:lang w:eastAsia="en-US"/>
    </w:rPr>
  </w:style>
  <w:style w:type="paragraph" w:customStyle="1" w:styleId="Figurewithouttitle">
    <w:name w:val="Figure_without_title"/>
    <w:basedOn w:val="Normal"/>
    <w:next w:val="Normalaftertitle0"/>
    <w:rsid w:val="001C257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ooterQP">
    <w:name w:val="Footer_QP"/>
    <w:basedOn w:val="Normal"/>
    <w:rsid w:val="001C2573"/>
    <w:pPr>
      <w:tabs>
        <w:tab w:val="left" w:pos="907"/>
        <w:tab w:val="right" w:pos="8789"/>
        <w:tab w:val="right" w:pos="9639"/>
      </w:tabs>
      <w:overflowPunct w:val="0"/>
      <w:autoSpaceDE w:val="0"/>
      <w:autoSpaceDN w:val="0"/>
      <w:adjustRightInd w:val="0"/>
      <w:spacing w:before="0"/>
      <w:textAlignment w:val="baseline"/>
    </w:pPr>
    <w:rPr>
      <w:rFonts w:eastAsia="Times New Roman"/>
      <w:b/>
      <w:sz w:val="22"/>
      <w:szCs w:val="20"/>
      <w:lang w:eastAsia="en-US"/>
    </w:rPr>
  </w:style>
  <w:style w:type="paragraph" w:customStyle="1" w:styleId="FirstFooter">
    <w:name w:val="FirstFooter"/>
    <w:basedOn w:val="Footer"/>
    <w:rsid w:val="001C2573"/>
    <w:pPr>
      <w:tabs>
        <w:tab w:val="clear" w:pos="4320"/>
        <w:tab w:val="clear" w:pos="8640"/>
      </w:tabs>
      <w:spacing w:before="40"/>
    </w:pPr>
    <w:rPr>
      <w:rFonts w:eastAsia="Times New Roman"/>
      <w:sz w:val="16"/>
      <w:szCs w:val="20"/>
      <w:lang w:eastAsia="en-US"/>
    </w:rPr>
  </w:style>
  <w:style w:type="paragraph" w:styleId="Index2">
    <w:name w:val="index 2"/>
    <w:basedOn w:val="Normal"/>
    <w:next w:val="Normal"/>
    <w:semiHidden/>
    <w:rsid w:val="001C2573"/>
    <w:pPr>
      <w:tabs>
        <w:tab w:val="left" w:pos="794"/>
        <w:tab w:val="left" w:pos="1191"/>
        <w:tab w:val="left" w:pos="1588"/>
        <w:tab w:val="left" w:pos="1985"/>
      </w:tabs>
      <w:overflowPunct w:val="0"/>
      <w:autoSpaceDE w:val="0"/>
      <w:autoSpaceDN w:val="0"/>
      <w:adjustRightInd w:val="0"/>
      <w:ind w:left="284"/>
      <w:textAlignment w:val="baseline"/>
    </w:pPr>
    <w:rPr>
      <w:rFonts w:eastAsia="Times New Roman"/>
      <w:szCs w:val="20"/>
      <w:lang w:eastAsia="en-US"/>
    </w:rPr>
  </w:style>
  <w:style w:type="paragraph" w:styleId="Index3">
    <w:name w:val="index 3"/>
    <w:basedOn w:val="Normal"/>
    <w:next w:val="Normal"/>
    <w:semiHidden/>
    <w:rsid w:val="001C2573"/>
    <w:pPr>
      <w:tabs>
        <w:tab w:val="left" w:pos="794"/>
        <w:tab w:val="left" w:pos="1191"/>
        <w:tab w:val="left" w:pos="1588"/>
        <w:tab w:val="left" w:pos="1985"/>
      </w:tabs>
      <w:overflowPunct w:val="0"/>
      <w:autoSpaceDE w:val="0"/>
      <w:autoSpaceDN w:val="0"/>
      <w:adjustRightInd w:val="0"/>
      <w:ind w:left="567"/>
      <w:textAlignment w:val="baseline"/>
    </w:pPr>
    <w:rPr>
      <w:rFonts w:eastAsia="Times New Roman"/>
      <w:szCs w:val="20"/>
      <w:lang w:eastAsia="en-US"/>
    </w:rPr>
  </w:style>
  <w:style w:type="paragraph" w:customStyle="1" w:styleId="Normalaftertitle0">
    <w:name w:val="Normal_after_title"/>
    <w:basedOn w:val="Normal"/>
    <w:next w:val="Normal"/>
    <w:rsid w:val="001C2573"/>
    <w:pPr>
      <w:tabs>
        <w:tab w:val="left" w:pos="794"/>
        <w:tab w:val="left" w:pos="1191"/>
        <w:tab w:val="left" w:pos="1588"/>
        <w:tab w:val="left" w:pos="1985"/>
      </w:tabs>
      <w:overflowPunct w:val="0"/>
      <w:autoSpaceDE w:val="0"/>
      <w:autoSpaceDN w:val="0"/>
      <w:adjustRightInd w:val="0"/>
      <w:spacing w:before="360"/>
      <w:jc w:val="both"/>
      <w:textAlignment w:val="baseline"/>
    </w:pPr>
    <w:rPr>
      <w:rFonts w:eastAsia="Times New Roman"/>
      <w:szCs w:val="20"/>
      <w:lang w:eastAsia="en-US"/>
    </w:rPr>
  </w:style>
  <w:style w:type="paragraph" w:customStyle="1" w:styleId="PartNo">
    <w:name w:val="Part_No"/>
    <w:basedOn w:val="Normal"/>
    <w:next w:val="Partref"/>
    <w:rsid w:val="001C257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Times New Roman"/>
      <w:caps/>
      <w:sz w:val="28"/>
      <w:szCs w:val="20"/>
      <w:lang w:eastAsia="en-US"/>
    </w:rPr>
  </w:style>
  <w:style w:type="paragraph" w:customStyle="1" w:styleId="Partref">
    <w:name w:val="Part_ref"/>
    <w:basedOn w:val="Normal"/>
    <w:next w:val="Parttitle"/>
    <w:rsid w:val="001C2573"/>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eastAsia="Times New Roman"/>
      <w:szCs w:val="20"/>
      <w:lang w:eastAsia="en-US"/>
    </w:rPr>
  </w:style>
  <w:style w:type="paragraph" w:customStyle="1" w:styleId="Parttitle">
    <w:name w:val="Part_title"/>
    <w:basedOn w:val="Normal"/>
    <w:next w:val="Normalaftertitle0"/>
    <w:rsid w:val="001C257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eastAsia="Times New Roman"/>
      <w:b/>
      <w:sz w:val="28"/>
      <w:szCs w:val="20"/>
      <w:lang w:eastAsia="en-US"/>
    </w:rPr>
  </w:style>
  <w:style w:type="paragraph" w:customStyle="1" w:styleId="Recdate">
    <w:name w:val="Rec_date"/>
    <w:basedOn w:val="Normal"/>
    <w:next w:val="Normalaftertitle0"/>
    <w:rsid w:val="001C2573"/>
    <w:pPr>
      <w:keepNext/>
      <w:keepLines/>
      <w:overflowPunct w:val="0"/>
      <w:autoSpaceDE w:val="0"/>
      <w:autoSpaceDN w:val="0"/>
      <w:adjustRightInd w:val="0"/>
      <w:jc w:val="right"/>
      <w:textAlignment w:val="baseline"/>
    </w:pPr>
    <w:rPr>
      <w:rFonts w:eastAsia="Times New Roman"/>
      <w:i/>
      <w:sz w:val="22"/>
      <w:szCs w:val="20"/>
      <w:lang w:eastAsia="en-US"/>
    </w:rPr>
  </w:style>
  <w:style w:type="paragraph" w:customStyle="1" w:styleId="Questiondate">
    <w:name w:val="Question_date"/>
    <w:basedOn w:val="Recdate"/>
    <w:next w:val="Normalaftertitle0"/>
    <w:rsid w:val="001C2573"/>
  </w:style>
  <w:style w:type="paragraph" w:customStyle="1" w:styleId="QuestionNo">
    <w:name w:val="Question_No"/>
    <w:basedOn w:val="RecNo"/>
    <w:next w:val="Questiontitle"/>
    <w:rsid w:val="001C2573"/>
    <w:rPr>
      <w:rFonts w:eastAsia="Times New Roman"/>
      <w:lang w:eastAsia="en-US"/>
    </w:rPr>
  </w:style>
  <w:style w:type="paragraph" w:customStyle="1" w:styleId="Recref">
    <w:name w:val="Rec_ref"/>
    <w:basedOn w:val="Normal"/>
    <w:next w:val="Recdate"/>
    <w:rsid w:val="001C2573"/>
    <w:pPr>
      <w:keepNext/>
      <w:keepLines/>
      <w:overflowPunct w:val="0"/>
      <w:autoSpaceDE w:val="0"/>
      <w:autoSpaceDN w:val="0"/>
      <w:adjustRightInd w:val="0"/>
      <w:jc w:val="center"/>
      <w:textAlignment w:val="baseline"/>
    </w:pPr>
    <w:rPr>
      <w:rFonts w:eastAsia="Times New Roman"/>
      <w:i/>
      <w:szCs w:val="20"/>
      <w:lang w:eastAsia="en-US"/>
    </w:rPr>
  </w:style>
  <w:style w:type="paragraph" w:customStyle="1" w:styleId="Questionref">
    <w:name w:val="Question_ref"/>
    <w:basedOn w:val="Recref"/>
    <w:next w:val="Questiondate"/>
    <w:rsid w:val="001C2573"/>
  </w:style>
  <w:style w:type="paragraph" w:customStyle="1" w:styleId="Questiontitle">
    <w:name w:val="Question_title"/>
    <w:basedOn w:val="Rectitle"/>
    <w:next w:val="Questionref"/>
    <w:rsid w:val="001C2573"/>
    <w:rPr>
      <w:rFonts w:eastAsia="Times New Roman"/>
      <w:lang w:eastAsia="en-US"/>
    </w:rPr>
  </w:style>
  <w:style w:type="paragraph" w:customStyle="1" w:styleId="Repdate">
    <w:name w:val="Rep_date"/>
    <w:basedOn w:val="Recdate"/>
    <w:next w:val="Normalaftertitle0"/>
    <w:rsid w:val="001C2573"/>
  </w:style>
  <w:style w:type="paragraph" w:customStyle="1" w:styleId="RepNo">
    <w:name w:val="Rep_No"/>
    <w:basedOn w:val="RecNo"/>
    <w:next w:val="Reptitle"/>
    <w:rsid w:val="001C2573"/>
    <w:rPr>
      <w:rFonts w:eastAsia="Times New Roman"/>
      <w:lang w:eastAsia="en-US"/>
    </w:rPr>
  </w:style>
  <w:style w:type="paragraph" w:customStyle="1" w:styleId="Repref">
    <w:name w:val="Rep_ref"/>
    <w:basedOn w:val="Recref"/>
    <w:next w:val="Repdate"/>
    <w:rsid w:val="001C2573"/>
  </w:style>
  <w:style w:type="paragraph" w:customStyle="1" w:styleId="Reptitle">
    <w:name w:val="Rep_title"/>
    <w:basedOn w:val="Rectitle"/>
    <w:next w:val="Repref"/>
    <w:rsid w:val="001C2573"/>
    <w:rPr>
      <w:rFonts w:eastAsia="Times New Roman"/>
      <w:lang w:eastAsia="en-US"/>
    </w:rPr>
  </w:style>
  <w:style w:type="paragraph" w:customStyle="1" w:styleId="Resdate">
    <w:name w:val="Res_date"/>
    <w:basedOn w:val="Recdate"/>
    <w:next w:val="Normalaftertitle0"/>
    <w:rsid w:val="001C2573"/>
  </w:style>
  <w:style w:type="character" w:customStyle="1" w:styleId="Resdef">
    <w:name w:val="Res_def"/>
    <w:basedOn w:val="DefaultParagraphFont"/>
    <w:rsid w:val="001C2573"/>
    <w:rPr>
      <w:rFonts w:ascii="Times New Roman" w:hAnsi="Times New Roman"/>
      <w:b/>
    </w:rPr>
  </w:style>
  <w:style w:type="paragraph" w:customStyle="1" w:styleId="ResNo">
    <w:name w:val="Res_No"/>
    <w:basedOn w:val="RecNo"/>
    <w:next w:val="Restitle"/>
    <w:rsid w:val="001C2573"/>
    <w:rPr>
      <w:rFonts w:eastAsia="Times New Roman"/>
      <w:lang w:eastAsia="en-US"/>
    </w:rPr>
  </w:style>
  <w:style w:type="paragraph" w:customStyle="1" w:styleId="Resref">
    <w:name w:val="Res_ref"/>
    <w:basedOn w:val="Recref"/>
    <w:next w:val="Resdate"/>
    <w:rsid w:val="001C2573"/>
  </w:style>
  <w:style w:type="paragraph" w:customStyle="1" w:styleId="Restitle">
    <w:name w:val="Res_title"/>
    <w:basedOn w:val="Rectitle"/>
    <w:next w:val="Resref"/>
    <w:rsid w:val="001C2573"/>
    <w:rPr>
      <w:rFonts w:eastAsia="Times New Roman"/>
      <w:lang w:eastAsia="en-US"/>
    </w:rPr>
  </w:style>
  <w:style w:type="paragraph" w:customStyle="1" w:styleId="Section1">
    <w:name w:val="Section_1"/>
    <w:basedOn w:val="Normal"/>
    <w:next w:val="Normal"/>
    <w:rsid w:val="001C2573"/>
    <w:pPr>
      <w:overflowPunct w:val="0"/>
      <w:autoSpaceDE w:val="0"/>
      <w:autoSpaceDN w:val="0"/>
      <w:adjustRightInd w:val="0"/>
      <w:spacing w:before="624"/>
      <w:jc w:val="center"/>
      <w:textAlignment w:val="baseline"/>
    </w:pPr>
    <w:rPr>
      <w:rFonts w:eastAsia="Times New Roman"/>
      <w:b/>
      <w:szCs w:val="20"/>
      <w:lang w:eastAsia="en-US"/>
    </w:rPr>
  </w:style>
  <w:style w:type="paragraph" w:customStyle="1" w:styleId="Section2">
    <w:name w:val="Section_2"/>
    <w:basedOn w:val="Normal"/>
    <w:next w:val="Normal"/>
    <w:rsid w:val="001C2573"/>
    <w:pPr>
      <w:overflowPunct w:val="0"/>
      <w:autoSpaceDE w:val="0"/>
      <w:autoSpaceDN w:val="0"/>
      <w:adjustRightInd w:val="0"/>
      <w:spacing w:before="240"/>
      <w:jc w:val="center"/>
      <w:textAlignment w:val="baseline"/>
    </w:pPr>
    <w:rPr>
      <w:rFonts w:eastAsia="Times New Roman"/>
      <w:i/>
      <w:szCs w:val="20"/>
      <w:lang w:eastAsia="en-US"/>
    </w:rPr>
  </w:style>
  <w:style w:type="paragraph" w:customStyle="1" w:styleId="SectionNo">
    <w:name w:val="Section_No"/>
    <w:basedOn w:val="Normal"/>
    <w:next w:val="Sectiontitle"/>
    <w:rsid w:val="001C257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Times New Roman"/>
      <w:caps/>
      <w:sz w:val="28"/>
      <w:szCs w:val="20"/>
      <w:lang w:eastAsia="en-US"/>
    </w:rPr>
  </w:style>
  <w:style w:type="paragraph" w:customStyle="1" w:styleId="Sectiontitle">
    <w:name w:val="Section_title"/>
    <w:basedOn w:val="Normal"/>
    <w:next w:val="Normalaftertitle0"/>
    <w:rsid w:val="001C257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eastAsia="Times New Roman"/>
      <w:b/>
      <w:sz w:val="28"/>
      <w:szCs w:val="20"/>
      <w:lang w:eastAsia="en-US"/>
    </w:rPr>
  </w:style>
  <w:style w:type="paragraph" w:customStyle="1" w:styleId="Source">
    <w:name w:val="Source"/>
    <w:basedOn w:val="Normal"/>
    <w:next w:val="Normalaftertitle0"/>
    <w:rsid w:val="001C257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eastAsia="Times New Roman"/>
      <w:b/>
      <w:sz w:val="28"/>
      <w:szCs w:val="20"/>
      <w:lang w:eastAsia="en-US"/>
    </w:rPr>
  </w:style>
  <w:style w:type="paragraph" w:customStyle="1" w:styleId="SpecialFooter">
    <w:name w:val="Special Footer"/>
    <w:basedOn w:val="Footer"/>
    <w:rsid w:val="001C2573"/>
    <w:pPr>
      <w:tabs>
        <w:tab w:val="clear" w:pos="4320"/>
        <w:tab w:val="clear" w:pos="8640"/>
        <w:tab w:val="left" w:pos="567"/>
        <w:tab w:val="left" w:pos="1134"/>
        <w:tab w:val="left" w:pos="1701"/>
        <w:tab w:val="left" w:pos="2268"/>
        <w:tab w:val="left" w:pos="2835"/>
        <w:tab w:val="left" w:pos="5954"/>
        <w:tab w:val="right" w:pos="9639"/>
      </w:tabs>
      <w:overflowPunct w:val="0"/>
      <w:autoSpaceDE w:val="0"/>
      <w:autoSpaceDN w:val="0"/>
      <w:adjustRightInd w:val="0"/>
      <w:spacing w:before="0"/>
      <w:jc w:val="both"/>
      <w:textAlignment w:val="baseline"/>
    </w:pPr>
    <w:rPr>
      <w:rFonts w:eastAsia="Times New Roman"/>
      <w:sz w:val="16"/>
      <w:szCs w:val="20"/>
      <w:lang w:eastAsia="en-US"/>
    </w:rPr>
  </w:style>
  <w:style w:type="character" w:customStyle="1" w:styleId="Tablefreq">
    <w:name w:val="Table_freq"/>
    <w:basedOn w:val="DefaultParagraphFont"/>
    <w:rsid w:val="001C2573"/>
    <w:rPr>
      <w:b/>
      <w:color w:val="auto"/>
    </w:rPr>
  </w:style>
  <w:style w:type="paragraph" w:customStyle="1" w:styleId="Title1">
    <w:name w:val="Title 1"/>
    <w:basedOn w:val="Source"/>
    <w:next w:val="Title2"/>
    <w:rsid w:val="001C257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1C2573"/>
  </w:style>
  <w:style w:type="paragraph" w:customStyle="1" w:styleId="Title3">
    <w:name w:val="Title 3"/>
    <w:basedOn w:val="Title2"/>
    <w:next w:val="Title4"/>
    <w:rsid w:val="001C2573"/>
    <w:rPr>
      <w:caps w:val="0"/>
    </w:rPr>
  </w:style>
  <w:style w:type="paragraph" w:customStyle="1" w:styleId="Title4">
    <w:name w:val="Title 4"/>
    <w:basedOn w:val="Title3"/>
    <w:next w:val="Heading1"/>
    <w:rsid w:val="001C2573"/>
    <w:rPr>
      <w:b/>
    </w:rPr>
  </w:style>
  <w:style w:type="paragraph" w:customStyle="1" w:styleId="Artheading">
    <w:name w:val="Art_heading"/>
    <w:basedOn w:val="Normal"/>
    <w:next w:val="Normalaftertitle0"/>
    <w:rsid w:val="001C2573"/>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 w:val="28"/>
      <w:szCs w:val="20"/>
      <w:lang w:eastAsia="en-US"/>
    </w:rPr>
  </w:style>
  <w:style w:type="character" w:customStyle="1" w:styleId="BalloonTextChar">
    <w:name w:val="Balloon Text Char"/>
    <w:basedOn w:val="DefaultParagraphFont"/>
    <w:link w:val="BalloonText"/>
    <w:rsid w:val="001C2573"/>
    <w:rPr>
      <w:rFonts w:ascii="Tahoma" w:eastAsia="SimSun" w:hAnsi="Tahoma" w:cs="Tahoma"/>
      <w:sz w:val="16"/>
      <w:szCs w:val="16"/>
      <w:lang w:val="en-GB" w:eastAsia="ja-JP"/>
    </w:rPr>
  </w:style>
  <w:style w:type="character" w:customStyle="1" w:styleId="HeaderChar">
    <w:name w:val="Header Char"/>
    <w:link w:val="Header"/>
    <w:locked/>
    <w:rsid w:val="001C2573"/>
    <w:rPr>
      <w:rFonts w:eastAsia="SimSun"/>
      <w:sz w:val="24"/>
      <w:szCs w:val="24"/>
      <w:lang w:val="en-GB" w:eastAsia="ja-JP"/>
    </w:rPr>
  </w:style>
  <w:style w:type="character" w:customStyle="1" w:styleId="FootnoteTextChar">
    <w:name w:val="Footnote Text Char"/>
    <w:link w:val="FootnoteText"/>
    <w:rsid w:val="001C2573"/>
    <w:rPr>
      <w:rFonts w:eastAsia="SimSun"/>
      <w:sz w:val="24"/>
      <w:szCs w:val="24"/>
      <w:lang w:val="en-GB" w:eastAsia="ja-JP"/>
    </w:rPr>
  </w:style>
  <w:style w:type="character" w:customStyle="1" w:styleId="CommentTextChar">
    <w:name w:val="Comment Text Char"/>
    <w:basedOn w:val="DefaultParagraphFont"/>
    <w:rsid w:val="001C2573"/>
    <w:rPr>
      <w:rFonts w:ascii="Times New Roman" w:hAnsi="Times New Roman"/>
      <w:lang w:eastAsia="en-US"/>
    </w:rPr>
  </w:style>
  <w:style w:type="paragraph" w:styleId="CommentSubject">
    <w:name w:val="annotation subject"/>
    <w:basedOn w:val="CommentText"/>
    <w:next w:val="CommentText"/>
    <w:link w:val="CommentSubjectChar"/>
    <w:rsid w:val="001C2573"/>
    <w:pPr>
      <w:overflowPunct w:val="0"/>
      <w:autoSpaceDE w:val="0"/>
      <w:autoSpaceDN w:val="0"/>
      <w:adjustRightInd w:val="0"/>
      <w:jc w:val="both"/>
      <w:textAlignment w:val="baseline"/>
    </w:pPr>
    <w:rPr>
      <w:rFonts w:eastAsia="Times New Roman"/>
      <w:b/>
      <w:bCs/>
      <w:sz w:val="20"/>
      <w:szCs w:val="20"/>
      <w:lang w:eastAsia="en-US"/>
    </w:rPr>
  </w:style>
  <w:style w:type="character" w:customStyle="1" w:styleId="CommentTextChar1">
    <w:name w:val="Comment Text Char1"/>
    <w:basedOn w:val="DefaultParagraphFont"/>
    <w:link w:val="CommentText"/>
    <w:rsid w:val="001C2573"/>
    <w:rPr>
      <w:rFonts w:eastAsia="SimSun"/>
      <w:sz w:val="24"/>
      <w:szCs w:val="24"/>
      <w:lang w:val="en-GB" w:eastAsia="ja-JP"/>
    </w:rPr>
  </w:style>
  <w:style w:type="character" w:customStyle="1" w:styleId="CommentSubjectChar">
    <w:name w:val="Comment Subject Char"/>
    <w:basedOn w:val="CommentTextChar1"/>
    <w:link w:val="CommentSubject"/>
    <w:rsid w:val="001C2573"/>
    <w:rPr>
      <w:rFonts w:eastAsia="Times New Roman"/>
      <w:b/>
      <w:bCs/>
      <w:sz w:val="24"/>
      <w:szCs w:val="24"/>
      <w:lang w:val="en-GB" w:eastAsia="en-US"/>
    </w:rPr>
  </w:style>
  <w:style w:type="paragraph" w:styleId="ListParagraph">
    <w:name w:val="List Paragraph"/>
    <w:basedOn w:val="Normal"/>
    <w:qFormat/>
    <w:rsid w:val="001C2573"/>
    <w:pPr>
      <w:tabs>
        <w:tab w:val="left" w:pos="794"/>
        <w:tab w:val="left" w:pos="1191"/>
        <w:tab w:val="left" w:pos="1588"/>
        <w:tab w:val="left" w:pos="1985"/>
      </w:tabs>
      <w:overflowPunct w:val="0"/>
      <w:autoSpaceDE w:val="0"/>
      <w:autoSpaceDN w:val="0"/>
      <w:adjustRightInd w:val="0"/>
      <w:ind w:leftChars="400" w:left="840"/>
      <w:jc w:val="both"/>
    </w:pPr>
    <w:rPr>
      <w:rFonts w:eastAsiaTheme="minorEastAsia"/>
      <w:szCs w:val="20"/>
      <w:lang w:eastAsia="en-US"/>
    </w:rPr>
  </w:style>
  <w:style w:type="paragraph" w:styleId="TOCHeading">
    <w:name w:val="TOC Heading"/>
    <w:basedOn w:val="Heading1"/>
    <w:next w:val="Normal"/>
    <w:uiPriority w:val="39"/>
    <w:unhideWhenUsed/>
    <w:qFormat/>
    <w:rsid w:val="001C2573"/>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rPr>
  </w:style>
  <w:style w:type="paragraph" w:styleId="HTMLPreformatted">
    <w:name w:val="HTML Preformatted"/>
    <w:basedOn w:val="Normal"/>
    <w:link w:val="HTMLPreformattedChar"/>
    <w:uiPriority w:val="99"/>
    <w:semiHidden/>
    <w:unhideWhenUsed/>
    <w:rsid w:val="001C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C2573"/>
    <w:rPr>
      <w:rFonts w:ascii="Courier New" w:eastAsia="Times New Roman"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0E1485F74E9F4F9B7D2D3E37BF4067" ma:contentTypeVersion="2" ma:contentTypeDescription="Create a new document." ma:contentTypeScope="" ma:versionID="f912e7229e7eac3c0bda7c17af919d9f">
  <xsd:schema xmlns:xsd="http://www.w3.org/2001/XMLSchema" xmlns:xs="http://www.w3.org/2001/XMLSchema" xmlns:p="http://schemas.microsoft.com/office/2006/metadata/properties" xmlns:ns1="http://schemas.microsoft.com/sharepoint/v3" targetNamespace="http://schemas.microsoft.com/office/2006/metadata/properties" ma:root="true" ma:fieldsID="bfa53a8320f8b1c95a8960917c09239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9D289E4-0A3A-4E45-8DE8-E0691F1C9084}">
  <ds:schemaRefs>
    <ds:schemaRef ds:uri="http://schemas.microsoft.com/sharepoint/v3/contenttype/forms"/>
  </ds:schemaRefs>
</ds:datastoreItem>
</file>

<file path=customXml/itemProps2.xml><?xml version="1.0" encoding="utf-8"?>
<ds:datastoreItem xmlns:ds="http://schemas.openxmlformats.org/officeDocument/2006/customXml" ds:itemID="{169AC892-A35C-4EAD-B40B-757C27F3B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2F38B9-6B56-45A9-A5E0-AB03FFA550E4}">
  <ds:schemaRefs>
    <ds:schemaRef ds:uri="http://purl.org/dc/terms/"/>
    <ds:schemaRef ds:uri="http://schemas.microsoft.com/sharepoint/v3"/>
    <ds:schemaRef ds:uri="http://www.w3.org/XML/1998/namespace"/>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1591</Words>
  <Characters>22592</Characters>
  <Application>Microsoft Office Word</Application>
  <DocSecurity>0</DocSecurity>
  <Lines>188</Lines>
  <Paragraphs>48</Paragraphs>
  <ScaleCrop>false</ScaleCrop>
  <HeadingPairs>
    <vt:vector size="2" baseType="variant">
      <vt:variant>
        <vt:lpstr>Title</vt:lpstr>
      </vt:variant>
      <vt:variant>
        <vt:i4>1</vt:i4>
      </vt:variant>
    </vt:vector>
  </HeadingPairs>
  <TitlesOfParts>
    <vt:vector size="1" baseType="lpstr">
      <vt:lpstr>H.248 Implementors' Guide</vt:lpstr>
    </vt:vector>
  </TitlesOfParts>
  <Company>Ericsson</Company>
  <LinksUpToDate>false</LinksUpToDate>
  <CharactersWithSpaces>24135</CharactersWithSpaces>
  <SharedDoc>false</SharedDoc>
  <HLinks>
    <vt:vector size="42" baseType="variant">
      <vt:variant>
        <vt:i4>1245232</vt:i4>
      </vt:variant>
      <vt:variant>
        <vt:i4>38</vt:i4>
      </vt:variant>
      <vt:variant>
        <vt:i4>0</vt:i4>
      </vt:variant>
      <vt:variant>
        <vt:i4>5</vt:i4>
      </vt:variant>
      <vt:variant>
        <vt:lpwstr/>
      </vt:variant>
      <vt:variant>
        <vt:lpwstr>_Toc45366116</vt:lpwstr>
      </vt:variant>
      <vt:variant>
        <vt:i4>1048624</vt:i4>
      </vt:variant>
      <vt:variant>
        <vt:i4>32</vt:i4>
      </vt:variant>
      <vt:variant>
        <vt:i4>0</vt:i4>
      </vt:variant>
      <vt:variant>
        <vt:i4>5</vt:i4>
      </vt:variant>
      <vt:variant>
        <vt:lpwstr/>
      </vt:variant>
      <vt:variant>
        <vt:lpwstr>_Toc45366115</vt:lpwstr>
      </vt:variant>
      <vt:variant>
        <vt:i4>1114160</vt:i4>
      </vt:variant>
      <vt:variant>
        <vt:i4>26</vt:i4>
      </vt:variant>
      <vt:variant>
        <vt:i4>0</vt:i4>
      </vt:variant>
      <vt:variant>
        <vt:i4>5</vt:i4>
      </vt:variant>
      <vt:variant>
        <vt:lpwstr/>
      </vt:variant>
      <vt:variant>
        <vt:lpwstr>_Toc45366114</vt:lpwstr>
      </vt:variant>
      <vt:variant>
        <vt:i4>1441840</vt:i4>
      </vt:variant>
      <vt:variant>
        <vt:i4>20</vt:i4>
      </vt:variant>
      <vt:variant>
        <vt:i4>0</vt:i4>
      </vt:variant>
      <vt:variant>
        <vt:i4>5</vt:i4>
      </vt:variant>
      <vt:variant>
        <vt:lpwstr/>
      </vt:variant>
      <vt:variant>
        <vt:lpwstr>_Toc45366113</vt:lpwstr>
      </vt:variant>
      <vt:variant>
        <vt:i4>1507376</vt:i4>
      </vt:variant>
      <vt:variant>
        <vt:i4>14</vt:i4>
      </vt:variant>
      <vt:variant>
        <vt:i4>0</vt:i4>
      </vt:variant>
      <vt:variant>
        <vt:i4>5</vt:i4>
      </vt:variant>
      <vt:variant>
        <vt:lpwstr/>
      </vt:variant>
      <vt:variant>
        <vt:lpwstr>_Toc45366112</vt:lpwstr>
      </vt:variant>
      <vt:variant>
        <vt:i4>1310768</vt:i4>
      </vt:variant>
      <vt:variant>
        <vt:i4>8</vt:i4>
      </vt:variant>
      <vt:variant>
        <vt:i4>0</vt:i4>
      </vt:variant>
      <vt:variant>
        <vt:i4>5</vt:i4>
      </vt:variant>
      <vt:variant>
        <vt:lpwstr/>
      </vt:variant>
      <vt:variant>
        <vt:lpwstr>_Toc45366111</vt:lpwstr>
      </vt:variant>
      <vt:variant>
        <vt:i4>1376304</vt:i4>
      </vt:variant>
      <vt:variant>
        <vt:i4>2</vt:i4>
      </vt:variant>
      <vt:variant>
        <vt:i4>0</vt:i4>
      </vt:variant>
      <vt:variant>
        <vt:i4>5</vt:i4>
      </vt:variant>
      <vt:variant>
        <vt:lpwstr/>
      </vt:variant>
      <vt:variant>
        <vt:lpwstr>_Toc45366110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H.248 Implementors' Guide</dc:title>
  <dc:subject>v1 16/01/2001</dc:subject>
  <dc:creator>Kevin Boyle II</dc:creator>
  <cp:lastModifiedBy>OTA, Hiroshi </cp:lastModifiedBy>
  <cp:revision>4</cp:revision>
  <cp:lastPrinted>2003-07-07T17:22:00Z</cp:lastPrinted>
  <dcterms:created xsi:type="dcterms:W3CDTF">2018-11-23T15:55:00Z</dcterms:created>
  <dcterms:modified xsi:type="dcterms:W3CDTF">2018-11-26T11:01:00Z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0x0101003B0E1485F74E9F4F9B7D2D3E37BF4067</vt:lpwstr>
  </property>
</Properties>
</file>